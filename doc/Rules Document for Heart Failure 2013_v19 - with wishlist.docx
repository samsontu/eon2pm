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50" w:rsidRPr="00AF1B5E" w:rsidRDefault="0027650C" w:rsidP="00BB461D">
      <w:pPr>
        <w:shd w:val="clear" w:color="auto" w:fill="DBE5F1" w:themeFill="accent1" w:themeFillTint="33"/>
        <w:rPr>
          <w:b/>
          <w:sz w:val="36"/>
          <w:szCs w:val="36"/>
        </w:rPr>
      </w:pPr>
      <w:commentRangeStart w:id="0"/>
      <w:r w:rsidRPr="00AF1B5E">
        <w:rPr>
          <w:b/>
          <w:sz w:val="36"/>
          <w:szCs w:val="36"/>
        </w:rPr>
        <w:t>Rules Document for Heart Failure 2013</w:t>
      </w:r>
      <w:commentRangeEnd w:id="0"/>
      <w:r w:rsidR="00FD432B">
        <w:rPr>
          <w:rStyle w:val="CommentReference"/>
        </w:rPr>
        <w:commentReference w:id="0"/>
      </w:r>
    </w:p>
    <w:p w:rsidR="00DF1075" w:rsidRPr="001A0F1F" w:rsidRDefault="00DF1075">
      <w:pPr>
        <w:rPr>
          <w:b/>
        </w:rPr>
      </w:pPr>
    </w:p>
    <w:p w:rsidR="00145B7A" w:rsidRDefault="00145B7A">
      <w:pPr>
        <w:rPr>
          <w:b/>
          <w:sz w:val="24"/>
          <w:szCs w:val="24"/>
          <w:u w:val="single"/>
        </w:rPr>
      </w:pPr>
      <w:r>
        <w:rPr>
          <w:b/>
          <w:sz w:val="24"/>
          <w:szCs w:val="24"/>
          <w:u w:val="single"/>
        </w:rPr>
        <w:t>Assumptions to be made when evaluating offline HF test patients:</w:t>
      </w:r>
    </w:p>
    <w:p w:rsidR="00145B7A" w:rsidRPr="00145B7A" w:rsidRDefault="00145B7A" w:rsidP="00AA4FBB">
      <w:pPr>
        <w:pStyle w:val="ListParagraph"/>
        <w:numPr>
          <w:ilvl w:val="0"/>
          <w:numId w:val="22"/>
        </w:numPr>
        <w:rPr>
          <w:sz w:val="24"/>
          <w:szCs w:val="24"/>
        </w:rPr>
      </w:pPr>
      <w:r w:rsidRPr="00145B7A">
        <w:rPr>
          <w:sz w:val="24"/>
          <w:szCs w:val="24"/>
        </w:rPr>
        <w:t>EF is the most recent one (ignore date)</w:t>
      </w:r>
      <w:r>
        <w:rPr>
          <w:sz w:val="24"/>
          <w:szCs w:val="24"/>
        </w:rPr>
        <w:t xml:space="preserve"> as is NYHA symptom class (consider as current status of </w:t>
      </w:r>
      <w:proofErr w:type="spellStart"/>
      <w:r>
        <w:rPr>
          <w:sz w:val="24"/>
          <w:szCs w:val="24"/>
        </w:rPr>
        <w:t>pt</w:t>
      </w:r>
      <w:proofErr w:type="spellEnd"/>
      <w:r>
        <w:rPr>
          <w:sz w:val="24"/>
          <w:szCs w:val="24"/>
        </w:rPr>
        <w:t>)</w:t>
      </w:r>
    </w:p>
    <w:p w:rsidR="00145B7A" w:rsidRPr="00145B7A" w:rsidRDefault="00145B7A" w:rsidP="00AA4FBB">
      <w:pPr>
        <w:pStyle w:val="ListParagraph"/>
        <w:numPr>
          <w:ilvl w:val="0"/>
          <w:numId w:val="22"/>
        </w:numPr>
        <w:rPr>
          <w:sz w:val="24"/>
          <w:szCs w:val="24"/>
        </w:rPr>
      </w:pPr>
      <w:r w:rsidRPr="00145B7A">
        <w:rPr>
          <w:sz w:val="24"/>
          <w:szCs w:val="24"/>
        </w:rPr>
        <w:t>No intensification of therapy</w:t>
      </w:r>
      <w:r>
        <w:rPr>
          <w:sz w:val="24"/>
          <w:szCs w:val="24"/>
        </w:rPr>
        <w:t>, optimal therapy means having prescriptions for drugs</w:t>
      </w:r>
    </w:p>
    <w:p w:rsidR="00145B7A" w:rsidRPr="00145B7A" w:rsidRDefault="00145B7A" w:rsidP="00AA4FBB">
      <w:pPr>
        <w:pStyle w:val="ListParagraph"/>
        <w:numPr>
          <w:ilvl w:val="0"/>
          <w:numId w:val="22"/>
        </w:numPr>
        <w:rPr>
          <w:sz w:val="24"/>
          <w:szCs w:val="24"/>
        </w:rPr>
      </w:pPr>
      <w:r w:rsidRPr="00145B7A">
        <w:rPr>
          <w:sz w:val="24"/>
          <w:szCs w:val="24"/>
        </w:rPr>
        <w:t>Ignore volume management (out of scope)</w:t>
      </w:r>
      <w:r>
        <w:rPr>
          <w:sz w:val="24"/>
          <w:szCs w:val="24"/>
        </w:rPr>
        <w:t xml:space="preserve"> of HF</w:t>
      </w:r>
    </w:p>
    <w:p w:rsidR="00145B7A" w:rsidRDefault="00145B7A">
      <w:pPr>
        <w:rPr>
          <w:b/>
          <w:sz w:val="24"/>
          <w:szCs w:val="24"/>
          <w:u w:val="single"/>
        </w:rPr>
      </w:pPr>
    </w:p>
    <w:p w:rsidR="0027650C" w:rsidRPr="00407B81" w:rsidRDefault="0027650C">
      <w:pPr>
        <w:rPr>
          <w:b/>
          <w:sz w:val="24"/>
          <w:szCs w:val="24"/>
          <w:u w:val="single"/>
        </w:rPr>
      </w:pPr>
      <w:r w:rsidRPr="00407B81">
        <w:rPr>
          <w:b/>
          <w:sz w:val="24"/>
          <w:szCs w:val="24"/>
          <w:u w:val="single"/>
        </w:rPr>
        <w:t xml:space="preserve">Eligibility </w:t>
      </w:r>
    </w:p>
    <w:p w:rsidR="00C03050" w:rsidRPr="00D9067E" w:rsidRDefault="00C03050" w:rsidP="00AA4FBB">
      <w:pPr>
        <w:pStyle w:val="ListParagraph"/>
        <w:numPr>
          <w:ilvl w:val="0"/>
          <w:numId w:val="5"/>
        </w:numPr>
        <w:rPr>
          <w:sz w:val="24"/>
          <w:szCs w:val="24"/>
        </w:rPr>
      </w:pPr>
      <w:r w:rsidRPr="00D9067E">
        <w:rPr>
          <w:sz w:val="24"/>
          <w:szCs w:val="24"/>
        </w:rPr>
        <w:t>Presence of heart failure</w:t>
      </w:r>
      <w:r w:rsidR="007B7E85" w:rsidRPr="00D9067E">
        <w:rPr>
          <w:sz w:val="24"/>
          <w:szCs w:val="24"/>
        </w:rPr>
        <w:t xml:space="preserve"> (ICD9 Codes – See Appendix A)</w:t>
      </w:r>
      <w:r w:rsidR="003B52E8" w:rsidRPr="00D9067E">
        <w:rPr>
          <w:sz w:val="24"/>
          <w:szCs w:val="24"/>
        </w:rPr>
        <w:t xml:space="preserve"> AND</w:t>
      </w:r>
    </w:p>
    <w:p w:rsidR="00C03050" w:rsidRPr="00D9067E" w:rsidRDefault="00C03050" w:rsidP="00AA4FBB">
      <w:pPr>
        <w:pStyle w:val="ListParagraph"/>
        <w:numPr>
          <w:ilvl w:val="0"/>
          <w:numId w:val="5"/>
        </w:numPr>
        <w:rPr>
          <w:sz w:val="24"/>
          <w:szCs w:val="24"/>
        </w:rPr>
      </w:pPr>
      <w:r w:rsidRPr="00D9067E">
        <w:rPr>
          <w:sz w:val="24"/>
          <w:szCs w:val="24"/>
        </w:rPr>
        <w:t>Absence of heart transplant</w:t>
      </w:r>
      <w:r w:rsidR="007B7E85" w:rsidRPr="00D9067E">
        <w:rPr>
          <w:sz w:val="24"/>
          <w:szCs w:val="24"/>
        </w:rPr>
        <w:t xml:space="preserve"> (ICD9 Codes – See Appendix A)</w:t>
      </w:r>
    </w:p>
    <w:p w:rsidR="002F034E" w:rsidRDefault="002F034E" w:rsidP="002F034E">
      <w:pPr>
        <w:ind w:left="360"/>
        <w:rPr>
          <w:b/>
          <w:sz w:val="24"/>
          <w:szCs w:val="24"/>
        </w:rPr>
      </w:pPr>
    </w:p>
    <w:p w:rsidR="002F034E" w:rsidRDefault="002F034E" w:rsidP="002F034E">
      <w:pPr>
        <w:ind w:left="360"/>
        <w:rPr>
          <w:sz w:val="24"/>
          <w:szCs w:val="24"/>
        </w:rPr>
      </w:pPr>
      <w:r>
        <w:rPr>
          <w:b/>
          <w:sz w:val="24"/>
          <w:szCs w:val="24"/>
        </w:rPr>
        <w:t xml:space="preserve">Note about eligibility - </w:t>
      </w:r>
      <w:r>
        <w:rPr>
          <w:sz w:val="24"/>
          <w:szCs w:val="24"/>
        </w:rPr>
        <w:t xml:space="preserve">If values for the following variables are missing, all recommendations will be suppressed: </w:t>
      </w:r>
    </w:p>
    <w:p w:rsidR="002F034E" w:rsidRDefault="002F034E" w:rsidP="00AA4FBB">
      <w:pPr>
        <w:pStyle w:val="ListParagraph"/>
        <w:numPr>
          <w:ilvl w:val="0"/>
          <w:numId w:val="19"/>
        </w:numPr>
        <w:rPr>
          <w:sz w:val="24"/>
          <w:szCs w:val="24"/>
        </w:rPr>
      </w:pPr>
      <w:r>
        <w:rPr>
          <w:sz w:val="24"/>
          <w:szCs w:val="24"/>
        </w:rPr>
        <w:t xml:space="preserve">Left ventricular ejection fraction </w:t>
      </w:r>
    </w:p>
    <w:p w:rsidR="002F034E" w:rsidRDefault="002F034E" w:rsidP="00AA4FBB">
      <w:pPr>
        <w:pStyle w:val="ListParagraph"/>
        <w:numPr>
          <w:ilvl w:val="0"/>
          <w:numId w:val="19"/>
        </w:numPr>
        <w:rPr>
          <w:sz w:val="24"/>
          <w:szCs w:val="24"/>
        </w:rPr>
      </w:pPr>
      <w:r>
        <w:rPr>
          <w:sz w:val="24"/>
          <w:szCs w:val="24"/>
        </w:rPr>
        <w:t>Sex</w:t>
      </w:r>
    </w:p>
    <w:p w:rsidR="002F034E" w:rsidRDefault="002F034E" w:rsidP="00AA4FBB">
      <w:pPr>
        <w:pStyle w:val="ListParagraph"/>
        <w:numPr>
          <w:ilvl w:val="0"/>
          <w:numId w:val="19"/>
        </w:numPr>
        <w:rPr>
          <w:sz w:val="24"/>
          <w:szCs w:val="24"/>
        </w:rPr>
      </w:pPr>
      <w:r>
        <w:rPr>
          <w:sz w:val="24"/>
          <w:szCs w:val="24"/>
        </w:rPr>
        <w:t xml:space="preserve">Systolic blood pressure </w:t>
      </w:r>
    </w:p>
    <w:p w:rsidR="002F034E" w:rsidRDefault="002F034E" w:rsidP="00AA4FBB">
      <w:pPr>
        <w:pStyle w:val="ListParagraph"/>
        <w:numPr>
          <w:ilvl w:val="0"/>
          <w:numId w:val="19"/>
        </w:numPr>
        <w:rPr>
          <w:sz w:val="24"/>
          <w:szCs w:val="24"/>
        </w:rPr>
      </w:pPr>
      <w:commentRangeStart w:id="1"/>
      <w:r>
        <w:rPr>
          <w:sz w:val="24"/>
          <w:szCs w:val="24"/>
        </w:rPr>
        <w:t>Creatinine</w:t>
      </w:r>
      <w:commentRangeEnd w:id="1"/>
      <w:r w:rsidR="00CD25D8">
        <w:rPr>
          <w:rStyle w:val="CommentReference"/>
        </w:rPr>
        <w:commentReference w:id="1"/>
      </w:r>
      <w:r>
        <w:rPr>
          <w:sz w:val="24"/>
          <w:szCs w:val="24"/>
        </w:rPr>
        <w:t xml:space="preserve"> </w:t>
      </w:r>
    </w:p>
    <w:p w:rsidR="002F034E" w:rsidRPr="002F034E" w:rsidRDefault="002F034E" w:rsidP="002F034E">
      <w:pPr>
        <w:ind w:left="435"/>
        <w:rPr>
          <w:sz w:val="24"/>
          <w:szCs w:val="24"/>
        </w:rPr>
      </w:pPr>
      <w:r>
        <w:rPr>
          <w:sz w:val="24"/>
          <w:szCs w:val="24"/>
        </w:rPr>
        <w:t xml:space="preserve">There are additional missing values that will suppress recommendations only for certain drugs, and these are noted below. </w:t>
      </w:r>
    </w:p>
    <w:p w:rsidR="002F034E" w:rsidRPr="002F034E" w:rsidRDefault="002F034E" w:rsidP="002F034E">
      <w:pPr>
        <w:rPr>
          <w:sz w:val="24"/>
          <w:szCs w:val="24"/>
        </w:rPr>
      </w:pPr>
    </w:p>
    <w:p w:rsidR="0027650C" w:rsidRPr="00407B81" w:rsidRDefault="00C03050">
      <w:pPr>
        <w:rPr>
          <w:b/>
          <w:sz w:val="24"/>
          <w:szCs w:val="24"/>
          <w:u w:val="single"/>
        </w:rPr>
      </w:pPr>
      <w:r w:rsidRPr="00407B81">
        <w:rPr>
          <w:b/>
          <w:sz w:val="24"/>
          <w:szCs w:val="24"/>
          <w:u w:val="single"/>
        </w:rPr>
        <w:t>Goals</w:t>
      </w:r>
    </w:p>
    <w:p w:rsidR="00AA22CD" w:rsidRDefault="0027650C" w:rsidP="00AA4FBB">
      <w:pPr>
        <w:pStyle w:val="ListParagraph"/>
        <w:numPr>
          <w:ilvl w:val="0"/>
          <w:numId w:val="6"/>
        </w:numPr>
      </w:pPr>
      <w:r w:rsidRPr="00E17715">
        <w:t>There are no specific goals for HF patients, unlike other CDS programs such as Glycemic Control.</w:t>
      </w:r>
    </w:p>
    <w:p w:rsidR="005D3C2C" w:rsidRDefault="005D3C2C" w:rsidP="005C0B0E"/>
    <w:p w:rsidR="005D3C2C" w:rsidRPr="00407B81" w:rsidRDefault="005D3C2C" w:rsidP="005C0B0E">
      <w:pPr>
        <w:rPr>
          <w:sz w:val="24"/>
          <w:szCs w:val="24"/>
          <w:u w:val="single"/>
        </w:rPr>
      </w:pPr>
      <w:r w:rsidRPr="00407B81">
        <w:rPr>
          <w:b/>
          <w:sz w:val="24"/>
          <w:szCs w:val="24"/>
          <w:u w:val="single"/>
        </w:rPr>
        <w:t xml:space="preserve">Behavior of </w:t>
      </w:r>
      <w:r w:rsidR="00AF1B5E" w:rsidRPr="00407B81">
        <w:rPr>
          <w:b/>
          <w:sz w:val="24"/>
          <w:szCs w:val="24"/>
          <w:u w:val="single"/>
        </w:rPr>
        <w:t xml:space="preserve">the </w:t>
      </w:r>
      <w:r w:rsidRPr="00407B81">
        <w:rPr>
          <w:b/>
          <w:sz w:val="24"/>
          <w:szCs w:val="24"/>
          <w:u w:val="single"/>
        </w:rPr>
        <w:t>CDS</w:t>
      </w:r>
    </w:p>
    <w:p w:rsidR="005D3C2C" w:rsidRDefault="005D3C2C" w:rsidP="005C0B0E">
      <w:r>
        <w:tab/>
        <w:t>Compelling</w:t>
      </w:r>
      <w:r w:rsidR="003B0903">
        <w:t xml:space="preserve"> I</w:t>
      </w:r>
      <w:r>
        <w:t>ndications</w:t>
      </w:r>
    </w:p>
    <w:p w:rsidR="00AA22CD" w:rsidRDefault="005D3C2C" w:rsidP="00AA4FBB">
      <w:pPr>
        <w:pStyle w:val="ListParagraph"/>
        <w:numPr>
          <w:ilvl w:val="0"/>
          <w:numId w:val="9"/>
        </w:numPr>
      </w:pPr>
      <w:r>
        <w:t xml:space="preserve">Absence of </w:t>
      </w:r>
      <w:r w:rsidR="00AF1B5E">
        <w:t xml:space="preserve"> </w:t>
      </w:r>
      <w:r>
        <w:t xml:space="preserve">therapy </w:t>
      </w:r>
      <w:r w:rsidR="0040733B">
        <w:t>then</w:t>
      </w:r>
      <w:r>
        <w:t xml:space="preserve"> recommend therapy</w:t>
      </w:r>
    </w:p>
    <w:p w:rsidR="00AA22CD" w:rsidRDefault="00DF1075" w:rsidP="00AA4FBB">
      <w:pPr>
        <w:pStyle w:val="ListParagraph"/>
        <w:numPr>
          <w:ilvl w:val="0"/>
          <w:numId w:val="9"/>
        </w:numPr>
      </w:pPr>
      <w:r>
        <w:t xml:space="preserve">Presence of </w:t>
      </w:r>
      <w:r w:rsidR="00AF1B5E">
        <w:t xml:space="preserve"> </w:t>
      </w:r>
      <w:r w:rsidR="005D3C2C">
        <w:t>therapy</w:t>
      </w:r>
      <w:r w:rsidR="0040733B">
        <w:t xml:space="preserve"> then</w:t>
      </w:r>
      <w:r w:rsidR="005D3C2C">
        <w:t xml:space="preserve"> no action</w:t>
      </w:r>
    </w:p>
    <w:p w:rsidR="005D3C2C" w:rsidRDefault="005D3C2C" w:rsidP="005D3C2C"/>
    <w:p w:rsidR="00AA22CD" w:rsidRDefault="005D3C2C" w:rsidP="00D14DFB">
      <w:pPr>
        <w:ind w:left="720"/>
      </w:pPr>
      <w:r>
        <w:t>Absolute Contraindications</w:t>
      </w:r>
      <w:r w:rsidR="0040733B">
        <w:t xml:space="preserve"> (absolute contraindication behavior trumps compelling indication behavior)</w:t>
      </w:r>
    </w:p>
    <w:p w:rsidR="005D3C2C" w:rsidRDefault="00DF1075" w:rsidP="00AA4FBB">
      <w:pPr>
        <w:pStyle w:val="ListParagraph"/>
        <w:numPr>
          <w:ilvl w:val="0"/>
          <w:numId w:val="9"/>
        </w:numPr>
      </w:pPr>
      <w:r>
        <w:t xml:space="preserve">Absence of </w:t>
      </w:r>
      <w:r w:rsidR="00AF1B5E">
        <w:t xml:space="preserve"> t</w:t>
      </w:r>
      <w:r w:rsidR="005D3C2C">
        <w:t xml:space="preserve">herapy </w:t>
      </w:r>
      <w:r w:rsidR="0040733B">
        <w:t>then</w:t>
      </w:r>
      <w:r w:rsidR="005D3C2C">
        <w:t xml:space="preserve"> do not </w:t>
      </w:r>
      <w:r>
        <w:t xml:space="preserve">recommend to start </w:t>
      </w:r>
      <w:r w:rsidR="00AF1B5E">
        <w:t xml:space="preserve"> </w:t>
      </w:r>
      <w:r w:rsidR="005D3C2C">
        <w:t xml:space="preserve">therapy </w:t>
      </w:r>
    </w:p>
    <w:p w:rsidR="005D3C2C" w:rsidRDefault="00DF1075" w:rsidP="00AA4FBB">
      <w:pPr>
        <w:pStyle w:val="ListParagraph"/>
        <w:numPr>
          <w:ilvl w:val="0"/>
          <w:numId w:val="9"/>
        </w:numPr>
      </w:pPr>
      <w:r>
        <w:t xml:space="preserve">Presence of </w:t>
      </w:r>
      <w:r w:rsidR="005D3C2C">
        <w:t xml:space="preserve"> therapy </w:t>
      </w:r>
      <w:r w:rsidR="0040733B">
        <w:t>then</w:t>
      </w:r>
      <w:r w:rsidR="005D3C2C">
        <w:t xml:space="preserve"> </w:t>
      </w:r>
      <w:r>
        <w:t>recommend to stop</w:t>
      </w:r>
      <w:r w:rsidR="00AF1B5E">
        <w:t xml:space="preserve"> therapy</w:t>
      </w:r>
    </w:p>
    <w:p w:rsidR="00AA22CD" w:rsidRDefault="00AA22CD" w:rsidP="003267D0">
      <w:pPr>
        <w:pStyle w:val="ListParagraph"/>
        <w:ind w:left="1440"/>
      </w:pPr>
    </w:p>
    <w:p w:rsidR="005D3C2C" w:rsidRDefault="005D3C2C" w:rsidP="005D3C2C">
      <w:r>
        <w:tab/>
        <w:t>Relative Contraindications</w:t>
      </w:r>
    </w:p>
    <w:p w:rsidR="005D3C2C" w:rsidRDefault="005D3C2C" w:rsidP="00AA4FBB">
      <w:pPr>
        <w:pStyle w:val="ListParagraph"/>
        <w:numPr>
          <w:ilvl w:val="0"/>
          <w:numId w:val="9"/>
        </w:numPr>
      </w:pPr>
      <w:r>
        <w:t>Absence of</w:t>
      </w:r>
      <w:r w:rsidR="00DF1075">
        <w:t xml:space="preserve"> </w:t>
      </w:r>
      <w:r>
        <w:t xml:space="preserve"> therapy </w:t>
      </w:r>
      <w:r w:rsidR="0040733B">
        <w:t>then</w:t>
      </w:r>
      <w:r>
        <w:t xml:space="preserve"> recommend therapy </w:t>
      </w:r>
      <w:r w:rsidR="00AF1B5E">
        <w:t>(with a cautionary message)</w:t>
      </w:r>
    </w:p>
    <w:p w:rsidR="005D3C2C" w:rsidRDefault="00DF1075" w:rsidP="00AA4FBB">
      <w:pPr>
        <w:pStyle w:val="ListParagraph"/>
        <w:numPr>
          <w:ilvl w:val="0"/>
          <w:numId w:val="9"/>
        </w:numPr>
      </w:pPr>
      <w:r>
        <w:t xml:space="preserve">Presence of </w:t>
      </w:r>
      <w:r w:rsidR="0040733B">
        <w:t xml:space="preserve"> therapy then</w:t>
      </w:r>
      <w:r w:rsidR="005D3C2C">
        <w:t xml:space="preserve"> </w:t>
      </w:r>
      <w:r w:rsidR="00ED0DBB">
        <w:t>cautionary alert</w:t>
      </w:r>
      <w:r w:rsidR="00AF1B5E">
        <w:t xml:space="preserve"> </w:t>
      </w:r>
    </w:p>
    <w:p w:rsidR="00AA22CD" w:rsidRDefault="00AA22CD" w:rsidP="003267D0"/>
    <w:p w:rsidR="00AA22CD" w:rsidRDefault="005D3C2C" w:rsidP="003267D0">
      <w:r>
        <w:t xml:space="preserve">There are, however, </w:t>
      </w:r>
      <w:r w:rsidRPr="00407B81">
        <w:rPr>
          <w:b/>
        </w:rPr>
        <w:t>special cases</w:t>
      </w:r>
      <w:r>
        <w:t xml:space="preserve"> (e.g. do not add, but do not remove if condition X exists)</w:t>
      </w:r>
      <w:r w:rsidR="003B0903">
        <w:t xml:space="preserve"> for some recommendations, and these are noted below. </w:t>
      </w:r>
    </w:p>
    <w:p w:rsidR="00E67ACF" w:rsidRDefault="00E67ACF" w:rsidP="003267D0"/>
    <w:p w:rsidR="00407B81" w:rsidRDefault="00E67ACF" w:rsidP="005C0B0E">
      <w:r>
        <w:t xml:space="preserve">There are also certain </w:t>
      </w:r>
      <w:r w:rsidRPr="00407B81">
        <w:rPr>
          <w:b/>
        </w:rPr>
        <w:t>messages</w:t>
      </w:r>
      <w:r>
        <w:t xml:space="preserve"> that we would like to test, which are noted below as well. </w:t>
      </w:r>
    </w:p>
    <w:p w:rsidR="00987FB7" w:rsidRDefault="00987FB7" w:rsidP="00987FB7"/>
    <w:p w:rsidR="00515706" w:rsidRPr="00BB461D" w:rsidRDefault="00987FB7" w:rsidP="005C0B0E">
      <w:r>
        <w:t>Of note, Diuretic therapy is beyond the scope of this project and a message will be issued to all eligible patients ‘HF with reduced EF with fluid retention is an indication for diuretic therapy, but is beyond the scope of</w:t>
      </w:r>
      <w:r w:rsidR="00BB461D">
        <w:t xml:space="preserve"> this project recommendations.’</w:t>
      </w:r>
    </w:p>
    <w:p w:rsidR="00E17A23" w:rsidRDefault="00E17A23" w:rsidP="005C0B0E">
      <w:pPr>
        <w:rPr>
          <w:b/>
          <w:sz w:val="32"/>
          <w:szCs w:val="32"/>
          <w:u w:val="single"/>
        </w:rPr>
      </w:pPr>
    </w:p>
    <w:p w:rsidR="0001054C" w:rsidRPr="001A7DFB" w:rsidRDefault="00AF1B5E" w:rsidP="00BB461D">
      <w:pPr>
        <w:shd w:val="clear" w:color="auto" w:fill="DBE5F1" w:themeFill="accent1" w:themeFillTint="33"/>
        <w:rPr>
          <w:b/>
          <w:sz w:val="32"/>
          <w:szCs w:val="32"/>
          <w:u w:val="single"/>
        </w:rPr>
      </w:pPr>
      <w:r w:rsidRPr="001A7DFB">
        <w:rPr>
          <w:b/>
          <w:sz w:val="32"/>
          <w:szCs w:val="32"/>
          <w:u w:val="single"/>
        </w:rPr>
        <w:t xml:space="preserve">ACE </w:t>
      </w:r>
      <w:r w:rsidR="0001054C" w:rsidRPr="001A7DFB">
        <w:rPr>
          <w:b/>
          <w:sz w:val="32"/>
          <w:szCs w:val="32"/>
          <w:u w:val="single"/>
        </w:rPr>
        <w:t>I</w:t>
      </w:r>
      <w:r w:rsidR="00C03050" w:rsidRPr="001A7DFB">
        <w:rPr>
          <w:b/>
          <w:sz w:val="32"/>
          <w:szCs w:val="32"/>
          <w:u w:val="single"/>
        </w:rPr>
        <w:t>nhibitor</w:t>
      </w:r>
      <w:r w:rsidRPr="001A7DFB">
        <w:rPr>
          <w:b/>
          <w:sz w:val="32"/>
          <w:szCs w:val="32"/>
          <w:u w:val="single"/>
        </w:rPr>
        <w:t>s</w:t>
      </w:r>
    </w:p>
    <w:p w:rsidR="0040733B" w:rsidRDefault="0040733B" w:rsidP="005C0B0E">
      <w:pPr>
        <w:rPr>
          <w:b/>
          <w:sz w:val="24"/>
          <w:szCs w:val="24"/>
          <w:u w:val="single"/>
        </w:rPr>
      </w:pPr>
    </w:p>
    <w:p w:rsidR="0040733B" w:rsidRDefault="0040733B" w:rsidP="0040733B">
      <w:pPr>
        <w:ind w:left="360"/>
      </w:pPr>
      <w:r>
        <w:rPr>
          <w:b/>
          <w:sz w:val="24"/>
          <w:szCs w:val="24"/>
          <w:u w:val="single"/>
        </w:rPr>
        <w:t>Guideline:</w:t>
      </w:r>
      <w:r w:rsidRPr="0040733B">
        <w:rPr>
          <w:b/>
        </w:rPr>
        <w:t xml:space="preserve"> </w:t>
      </w:r>
      <w:r>
        <w:rPr>
          <w:b/>
        </w:rPr>
        <w:t>‘</w:t>
      </w:r>
      <w:r w:rsidRPr="003267D0">
        <w:rPr>
          <w:b/>
        </w:rPr>
        <w:t>ACE inhibitors</w:t>
      </w:r>
      <w:r w:rsidRPr="00E17715">
        <w:t xml:space="preserve"> are recommended in patients with </w:t>
      </w:r>
      <w:proofErr w:type="spellStart"/>
      <w:r w:rsidRPr="00E17715">
        <w:t>HF</w:t>
      </w:r>
      <w:r w:rsidRPr="00E17715">
        <w:rPr>
          <w:i/>
          <w:iCs/>
        </w:rPr>
        <w:t>r</w:t>
      </w:r>
      <w:r w:rsidRPr="00E17715">
        <w:t>EF</w:t>
      </w:r>
      <w:proofErr w:type="spellEnd"/>
      <w:r w:rsidRPr="00E17715">
        <w:t xml:space="preserve"> and current or prior symptoms, unless contraindicated, to reduce morbidity and mortality (343, 412-414). (</w:t>
      </w:r>
      <w:r w:rsidRPr="00E17715">
        <w:rPr>
          <w:i/>
          <w:iCs/>
        </w:rPr>
        <w:t>Level of Evidence: A</w:t>
      </w:r>
      <w:r w:rsidRPr="00E17715">
        <w:t>)</w:t>
      </w:r>
      <w:r>
        <w:t>’</w:t>
      </w:r>
      <w:r w:rsidRPr="00E17715">
        <w:t xml:space="preserve"> – </w:t>
      </w:r>
      <w:proofErr w:type="spellStart"/>
      <w:r w:rsidRPr="00E17715">
        <w:t>Yancy</w:t>
      </w:r>
      <w:proofErr w:type="spellEnd"/>
      <w:r w:rsidRPr="00E17715">
        <w:t xml:space="preserve"> 7.3.2.2 </w:t>
      </w:r>
      <w:proofErr w:type="spellStart"/>
      <w:r w:rsidRPr="00E17715">
        <w:t>pg</w:t>
      </w:r>
      <w:proofErr w:type="spellEnd"/>
      <w:r w:rsidRPr="00E17715">
        <w:t xml:space="preserve"> 49</w:t>
      </w:r>
    </w:p>
    <w:p w:rsidR="00723AE5" w:rsidRDefault="00723AE5" w:rsidP="0040733B">
      <w:pPr>
        <w:ind w:left="360"/>
      </w:pPr>
    </w:p>
    <w:p w:rsidR="00723AE5" w:rsidRDefault="00723AE5" w:rsidP="0040733B">
      <w:pPr>
        <w:ind w:left="360"/>
      </w:pPr>
      <w:r>
        <w:t>Evaluated to add only if:</w:t>
      </w:r>
    </w:p>
    <w:p w:rsidR="00723AE5" w:rsidRDefault="00723AE5" w:rsidP="0040733B">
      <w:pPr>
        <w:ind w:left="360"/>
      </w:pPr>
      <w:r>
        <w:t>SBP&gt;=110 and</w:t>
      </w:r>
    </w:p>
    <w:p w:rsidR="00723AE5" w:rsidRDefault="00723AE5" w:rsidP="0040733B">
      <w:pPr>
        <w:ind w:left="360"/>
      </w:pPr>
      <w:r>
        <w:t xml:space="preserve">Absence of angioedema ARB and </w:t>
      </w:r>
    </w:p>
    <w:p w:rsidR="00723AE5" w:rsidRDefault="00723AE5" w:rsidP="0040733B">
      <w:pPr>
        <w:ind w:left="360"/>
      </w:pPr>
      <w:r>
        <w:t>Absence of angioedema ACE and</w:t>
      </w:r>
    </w:p>
    <w:p w:rsidR="00723AE5" w:rsidRDefault="00723AE5" w:rsidP="0040733B">
      <w:pPr>
        <w:ind w:left="360"/>
      </w:pPr>
      <w:r>
        <w:t xml:space="preserve">Decision </w:t>
      </w:r>
      <w:proofErr w:type="spellStart"/>
      <w:r>
        <w:t>eGFR</w:t>
      </w:r>
      <w:proofErr w:type="spellEnd"/>
      <w:r>
        <w:t xml:space="preserve"> present and &gt;30 and</w:t>
      </w:r>
    </w:p>
    <w:p w:rsidR="00723AE5" w:rsidRDefault="00723AE5" w:rsidP="0040733B">
      <w:pPr>
        <w:ind w:left="360"/>
      </w:pPr>
      <w:r>
        <w:t>Not 20% increase creatinine post ARB/ACE inhibitor</w:t>
      </w:r>
    </w:p>
    <w:p w:rsidR="00723AE5" w:rsidRDefault="00723AE5" w:rsidP="0040733B">
      <w:pPr>
        <w:ind w:left="360"/>
      </w:pPr>
    </w:p>
    <w:p w:rsidR="00C03050" w:rsidRPr="00A95066" w:rsidRDefault="00C03050" w:rsidP="005C0B0E">
      <w:pPr>
        <w:rPr>
          <w:b/>
          <w:sz w:val="24"/>
          <w:szCs w:val="24"/>
          <w:u w:val="single"/>
        </w:rPr>
      </w:pPr>
    </w:p>
    <w:p w:rsidR="00AF1B5E" w:rsidRPr="001A7DFB" w:rsidRDefault="0054797A" w:rsidP="000A3496">
      <w:pPr>
        <w:rPr>
          <w:b/>
        </w:rPr>
      </w:pPr>
      <w:r w:rsidRPr="001A7DFB">
        <w:rPr>
          <w:b/>
        </w:rPr>
        <w:t>Compelling indication:</w:t>
      </w:r>
    </w:p>
    <w:p w:rsidR="00D23300" w:rsidRPr="000A3496" w:rsidRDefault="00FD557B" w:rsidP="000A3496">
      <w:pPr>
        <w:pStyle w:val="ListParagraph"/>
        <w:ind w:left="1800"/>
      </w:pPr>
      <w:r w:rsidRPr="000A3496">
        <w:t>LVEF&lt;=40</w:t>
      </w:r>
      <w:r w:rsidR="00C03050" w:rsidRPr="000A3496">
        <w:t xml:space="preserve">  </w:t>
      </w:r>
    </w:p>
    <w:p w:rsidR="00AA22CD" w:rsidRPr="001A7DFB" w:rsidRDefault="0054797A" w:rsidP="000A3496">
      <w:pPr>
        <w:rPr>
          <w:b/>
        </w:rPr>
      </w:pPr>
      <w:r w:rsidRPr="001A7DFB">
        <w:rPr>
          <w:b/>
        </w:rPr>
        <w:t>Absolute</w:t>
      </w:r>
      <w:r w:rsidR="00C03050" w:rsidRPr="001A7DFB">
        <w:rPr>
          <w:b/>
        </w:rPr>
        <w:t xml:space="preserve"> contraindications</w:t>
      </w:r>
    </w:p>
    <w:p w:rsidR="00AA22CD" w:rsidRPr="000A3496" w:rsidRDefault="00C03050" w:rsidP="000A3496">
      <w:pPr>
        <w:pStyle w:val="ListParagraph"/>
        <w:numPr>
          <w:ilvl w:val="0"/>
          <w:numId w:val="1"/>
        </w:numPr>
      </w:pPr>
      <w:r w:rsidRPr="000A3496">
        <w:t xml:space="preserve">Angioedema as </w:t>
      </w:r>
      <w:r w:rsidR="00AF1B5E" w:rsidRPr="000A3496">
        <w:t>a past recorded reaction to ACE inhibitor</w:t>
      </w:r>
      <w:r w:rsidR="0054797A" w:rsidRPr="000A3496">
        <w:t xml:space="preserve"> </w:t>
      </w:r>
    </w:p>
    <w:p w:rsidR="00DF1075" w:rsidRDefault="00DF1075" w:rsidP="000A3496">
      <w:pPr>
        <w:pStyle w:val="ListParagraph"/>
        <w:ind w:left="1800"/>
      </w:pPr>
    </w:p>
    <w:p w:rsidR="009842CD" w:rsidRPr="00D77577" w:rsidRDefault="009842CD" w:rsidP="009842CD">
      <w:r>
        <w:t xml:space="preserve">Note: while Pregnancy </w:t>
      </w:r>
      <w:r w:rsidRPr="00D77577">
        <w:t>should be a strong contraindication, there is no way to determine pregnancy from the data</w:t>
      </w:r>
      <w:r>
        <w:t xml:space="preserve"> we have</w:t>
      </w:r>
      <w:r w:rsidRPr="00D77577">
        <w:t>,</w:t>
      </w:r>
      <w:r>
        <w:t xml:space="preserve"> so</w:t>
      </w:r>
      <w:r w:rsidRPr="00D77577">
        <w:t xml:space="preserve"> we will </w:t>
      </w:r>
      <w:r>
        <w:t xml:space="preserve">instead </w:t>
      </w:r>
      <w:r w:rsidRPr="00D77577">
        <w:t xml:space="preserve">issue a message to all women of childbearing age. </w:t>
      </w:r>
    </w:p>
    <w:p w:rsidR="009842CD" w:rsidRPr="000A3496" w:rsidRDefault="009842CD" w:rsidP="000A3496">
      <w:pPr>
        <w:pStyle w:val="ListParagraph"/>
        <w:ind w:left="1800"/>
      </w:pPr>
    </w:p>
    <w:p w:rsidR="00AA22CD" w:rsidRPr="001A7DFB" w:rsidRDefault="00C03050" w:rsidP="000A3496">
      <w:pPr>
        <w:rPr>
          <w:b/>
        </w:rPr>
      </w:pPr>
      <w:r w:rsidRPr="001A7DFB">
        <w:rPr>
          <w:b/>
        </w:rPr>
        <w:t>Relative contraindications</w:t>
      </w:r>
    </w:p>
    <w:p w:rsidR="00AA22CD" w:rsidRPr="000A3496" w:rsidRDefault="00C03050" w:rsidP="000A3496">
      <w:pPr>
        <w:numPr>
          <w:ilvl w:val="0"/>
          <w:numId w:val="1"/>
        </w:numPr>
      </w:pPr>
      <w:r w:rsidRPr="000A3496">
        <w:t xml:space="preserve">Aortic stenosis </w:t>
      </w:r>
    </w:p>
    <w:p w:rsidR="00AA22CD" w:rsidRPr="000A3496" w:rsidRDefault="00C03050" w:rsidP="000A3496">
      <w:pPr>
        <w:numPr>
          <w:ilvl w:val="0"/>
          <w:numId w:val="1"/>
        </w:numPr>
      </w:pPr>
      <w:r w:rsidRPr="000A3496">
        <w:t xml:space="preserve">Hypertrophic cardiomyopathy </w:t>
      </w:r>
    </w:p>
    <w:p w:rsidR="00AA22CD" w:rsidRPr="000A3496" w:rsidRDefault="00C03050" w:rsidP="000A3496">
      <w:pPr>
        <w:numPr>
          <w:ilvl w:val="0"/>
          <w:numId w:val="1"/>
        </w:numPr>
      </w:pPr>
      <w:r w:rsidRPr="000A3496">
        <w:t xml:space="preserve">Renal artery stenosis  </w:t>
      </w:r>
    </w:p>
    <w:p w:rsidR="0040733B" w:rsidRDefault="00C03050" w:rsidP="000A3496">
      <w:pPr>
        <w:numPr>
          <w:ilvl w:val="0"/>
          <w:numId w:val="1"/>
        </w:numPr>
      </w:pPr>
      <w:r w:rsidRPr="000A3496">
        <w:t>Chronic kid</w:t>
      </w:r>
      <w:r w:rsidR="0040733B">
        <w:t xml:space="preserve">ney disease (CKD) stage3 or 4 </w:t>
      </w:r>
    </w:p>
    <w:p w:rsidR="00AA22CD" w:rsidRPr="000A3496" w:rsidRDefault="00C03050" w:rsidP="000A3496">
      <w:pPr>
        <w:numPr>
          <w:ilvl w:val="0"/>
          <w:numId w:val="1"/>
        </w:numPr>
      </w:pPr>
      <w:r w:rsidRPr="000A3496">
        <w:t>30 &lt;</w:t>
      </w:r>
      <w:proofErr w:type="spellStart"/>
      <w:r w:rsidRPr="000A3496">
        <w:t>eGFR</w:t>
      </w:r>
      <w:proofErr w:type="spellEnd"/>
      <w:r w:rsidRPr="000A3496">
        <w:t>&lt;60</w:t>
      </w:r>
      <w:r w:rsidR="0054797A" w:rsidRPr="000A3496">
        <w:t xml:space="preserve"> </w:t>
      </w:r>
    </w:p>
    <w:p w:rsidR="00AA22CD" w:rsidRPr="000A3496" w:rsidRDefault="0040733B" w:rsidP="000A3496">
      <w:pPr>
        <w:numPr>
          <w:ilvl w:val="0"/>
          <w:numId w:val="1"/>
        </w:numPr>
      </w:pPr>
      <w:r>
        <w:t xml:space="preserve">Active prescription for </w:t>
      </w:r>
      <w:proofErr w:type="spellStart"/>
      <w:r w:rsidR="00C03050" w:rsidRPr="000A3496">
        <w:t>Aliskiren</w:t>
      </w:r>
      <w:proofErr w:type="spellEnd"/>
      <w:r w:rsidR="0054797A" w:rsidRPr="000A3496">
        <w:t xml:space="preserve"> </w:t>
      </w:r>
    </w:p>
    <w:p w:rsidR="00962EF0" w:rsidRDefault="0040733B" w:rsidP="003D4588">
      <w:pPr>
        <w:ind w:left="720"/>
      </w:pPr>
      <w:r>
        <w:t xml:space="preserve">Active prescription for </w:t>
      </w:r>
      <w:r w:rsidR="00C03050" w:rsidRPr="000A3496">
        <w:t>Potassium-sparing diuretics</w:t>
      </w:r>
    </w:p>
    <w:p w:rsidR="00A23BF5" w:rsidRDefault="00723AE5" w:rsidP="003D4588">
      <w:pPr>
        <w:ind w:left="720"/>
      </w:pPr>
      <w:r>
        <w:t>Active prescription for ARB and aldosterone antagonist</w:t>
      </w:r>
    </w:p>
    <w:p w:rsidR="00A73FB8" w:rsidRDefault="00A73FB8" w:rsidP="00A23BF5">
      <w:pPr>
        <w:rPr>
          <w:b/>
        </w:rPr>
      </w:pPr>
    </w:p>
    <w:p w:rsidR="00A73FB8" w:rsidRDefault="00A73FB8" w:rsidP="00A23BF5">
      <w:pPr>
        <w:rPr>
          <w:b/>
        </w:rPr>
      </w:pPr>
      <w:commentRangeStart w:id="2"/>
      <w:r>
        <w:rPr>
          <w:b/>
        </w:rPr>
        <w:t>Drug partner to avoid</w:t>
      </w:r>
      <w:commentRangeEnd w:id="2"/>
      <w:r>
        <w:rPr>
          <w:rStyle w:val="CommentReference"/>
        </w:rPr>
        <w:commentReference w:id="2"/>
      </w:r>
    </w:p>
    <w:p w:rsidR="00A73FB8" w:rsidRDefault="00A73FB8" w:rsidP="00A23BF5">
      <w:pPr>
        <w:rPr>
          <w:b/>
        </w:rPr>
      </w:pPr>
      <w:r>
        <w:rPr>
          <w:b/>
        </w:rPr>
        <w:t>ARB</w:t>
      </w:r>
    </w:p>
    <w:p w:rsidR="00A73FB8" w:rsidRDefault="00A73FB8" w:rsidP="00A23BF5">
      <w:pPr>
        <w:rPr>
          <w:b/>
        </w:rPr>
      </w:pPr>
    </w:p>
    <w:p w:rsidR="00A23BF5" w:rsidRPr="00A23BF5" w:rsidRDefault="00A23BF5" w:rsidP="00A23BF5">
      <w:pPr>
        <w:rPr>
          <w:b/>
        </w:rPr>
      </w:pPr>
      <w:r w:rsidRPr="00A23BF5">
        <w:rPr>
          <w:b/>
        </w:rPr>
        <w:t>Blocked recommendations</w:t>
      </w:r>
    </w:p>
    <w:p w:rsidR="00A23BF5" w:rsidRDefault="00A73FB8" w:rsidP="00A23BF5">
      <w:r>
        <w:t>Do not intensify conditions</w:t>
      </w:r>
    </w:p>
    <w:p w:rsidR="00A23BF5" w:rsidRDefault="00A23BF5" w:rsidP="00AA4FBB">
      <w:pPr>
        <w:pStyle w:val="ListParagraph"/>
        <w:numPr>
          <w:ilvl w:val="0"/>
          <w:numId w:val="20"/>
        </w:numPr>
      </w:pPr>
      <w:r>
        <w:t>K&gt;5</w:t>
      </w:r>
    </w:p>
    <w:p w:rsidR="00A23BF5" w:rsidRDefault="00A23BF5" w:rsidP="00AA4FBB">
      <w:pPr>
        <w:pStyle w:val="ListParagraph"/>
        <w:numPr>
          <w:ilvl w:val="0"/>
          <w:numId w:val="20"/>
        </w:numPr>
      </w:pPr>
      <w:r>
        <w:t>Absence K in past month</w:t>
      </w:r>
    </w:p>
    <w:p w:rsidR="00A23BF5" w:rsidRDefault="00A23BF5" w:rsidP="00A23BF5"/>
    <w:p w:rsidR="00A23BF5" w:rsidRDefault="00A73FB8" w:rsidP="00A23BF5">
      <w:r>
        <w:t>Do not start conditions</w:t>
      </w:r>
    </w:p>
    <w:p w:rsidR="00A23BF5" w:rsidRDefault="00A23BF5" w:rsidP="00AA4FBB">
      <w:pPr>
        <w:pStyle w:val="ListParagraph"/>
        <w:numPr>
          <w:ilvl w:val="0"/>
          <w:numId w:val="21"/>
        </w:numPr>
      </w:pPr>
      <w:r>
        <w:t>K&gt;5</w:t>
      </w:r>
    </w:p>
    <w:p w:rsidR="00A23BF5" w:rsidRDefault="00A23BF5" w:rsidP="00AA4FBB">
      <w:pPr>
        <w:pStyle w:val="ListParagraph"/>
        <w:numPr>
          <w:ilvl w:val="0"/>
          <w:numId w:val="21"/>
        </w:numPr>
      </w:pPr>
      <w:r>
        <w:t>Absence K in past month</w:t>
      </w:r>
    </w:p>
    <w:p w:rsidR="00A23BF5" w:rsidRPr="000A3496" w:rsidRDefault="00A23BF5" w:rsidP="00AA4FBB">
      <w:pPr>
        <w:pStyle w:val="ListParagraph"/>
        <w:numPr>
          <w:ilvl w:val="0"/>
          <w:numId w:val="21"/>
        </w:numPr>
      </w:pPr>
      <w:r>
        <w:t xml:space="preserve">Decision </w:t>
      </w:r>
      <w:proofErr w:type="spellStart"/>
      <w:r w:rsidR="00A73FB8">
        <w:t>eGFR</w:t>
      </w:r>
      <w:proofErr w:type="spellEnd"/>
      <w:r w:rsidR="00A73FB8">
        <w:t xml:space="preserve"> present or </w:t>
      </w:r>
      <w:proofErr w:type="spellStart"/>
      <w:r w:rsidR="00A73FB8">
        <w:t>eGFR</w:t>
      </w:r>
      <w:proofErr w:type="spellEnd"/>
      <w:r w:rsidR="00A73FB8">
        <w:t>&lt;=30 or female and decision creatinine &gt;=2.3 or male or decision creatinine &gt;=2.5</w:t>
      </w:r>
    </w:p>
    <w:p w:rsidR="00C03050" w:rsidRPr="000A3496" w:rsidRDefault="00C03050" w:rsidP="00AF1B5E"/>
    <w:p w:rsidR="00DF1075" w:rsidRPr="001A7DFB" w:rsidRDefault="00B14CE0" w:rsidP="00BB461D">
      <w:pPr>
        <w:shd w:val="clear" w:color="auto" w:fill="EAF1DD" w:themeFill="accent3" w:themeFillTint="33"/>
        <w:rPr>
          <w:b/>
        </w:rPr>
      </w:pPr>
      <w:r w:rsidRPr="001A7DFB">
        <w:rPr>
          <w:b/>
        </w:rPr>
        <w:t>Special case</w:t>
      </w:r>
      <w:r w:rsidR="00D23300" w:rsidRPr="001A7DFB">
        <w:rPr>
          <w:b/>
        </w:rPr>
        <w:t>s</w:t>
      </w:r>
      <w:r w:rsidRPr="001A7DFB">
        <w:rPr>
          <w:b/>
        </w:rPr>
        <w:t xml:space="preserve">:  </w:t>
      </w:r>
    </w:p>
    <w:p w:rsidR="00F21148" w:rsidRDefault="00DF1075" w:rsidP="00301417">
      <w:r>
        <w:t>Case 1) I</w:t>
      </w:r>
      <w:r w:rsidR="00D77577">
        <w:t xml:space="preserve">f </w:t>
      </w:r>
      <w:r w:rsidR="00F21148">
        <w:t xml:space="preserve">patient </w:t>
      </w:r>
      <w:r>
        <w:t xml:space="preserve">has a prescription for an </w:t>
      </w:r>
      <w:r w:rsidR="00F21148">
        <w:t>ACE</w:t>
      </w:r>
      <w:r w:rsidR="00C03050">
        <w:t xml:space="preserve"> inhibitor</w:t>
      </w:r>
      <w:r w:rsidR="00F21148">
        <w:t xml:space="preserve">, do not </w:t>
      </w:r>
      <w:r w:rsidR="00C03050">
        <w:t>stop prescription</w:t>
      </w:r>
      <w:r w:rsidR="00AF1B5E">
        <w:t xml:space="preserve"> </w:t>
      </w:r>
      <w:r w:rsidR="00F21148">
        <w:t>if</w:t>
      </w:r>
      <w:r w:rsidR="00C03050">
        <w:t>:</w:t>
      </w:r>
    </w:p>
    <w:p w:rsidR="00F21148" w:rsidRDefault="00F21148" w:rsidP="00301417">
      <w:pPr>
        <w:pStyle w:val="ListParagraph"/>
        <w:numPr>
          <w:ilvl w:val="0"/>
          <w:numId w:val="1"/>
        </w:numPr>
      </w:pPr>
      <w:r>
        <w:t>Most recent SBP&lt;110</w:t>
      </w:r>
      <w:r w:rsidR="004C2E60">
        <w:t xml:space="preserve"> (issue strong cautionary message if SBP&lt;80, and mild cautionary message if 80&lt;SBP&lt;110)</w:t>
      </w:r>
      <w:r w:rsidR="00C03050">
        <w:t xml:space="preserve"> OR</w:t>
      </w:r>
      <w:r w:rsidR="00DF1075">
        <w:t xml:space="preserve"> </w:t>
      </w:r>
    </w:p>
    <w:p w:rsidR="003B6AFB" w:rsidRDefault="003B6AFB" w:rsidP="00301417">
      <w:pPr>
        <w:pStyle w:val="ListParagraph"/>
        <w:numPr>
          <w:ilvl w:val="0"/>
          <w:numId w:val="1"/>
        </w:numPr>
      </w:pPr>
      <w:r>
        <w:t>Decision renal function:</w:t>
      </w:r>
    </w:p>
    <w:p w:rsidR="003B6AFB" w:rsidRDefault="00A73FB8" w:rsidP="003B6AFB">
      <w:pPr>
        <w:pStyle w:val="ListParagraph"/>
        <w:numPr>
          <w:ilvl w:val="1"/>
          <w:numId w:val="1"/>
        </w:numPr>
      </w:pPr>
      <w:r>
        <w:t>(</w:t>
      </w:r>
      <w:r w:rsidR="009A34B3">
        <w:t xml:space="preserve">Decision </w:t>
      </w:r>
      <w:r w:rsidR="0001054C">
        <w:t xml:space="preserve">Creatinine </w:t>
      </w:r>
      <w:r w:rsidR="0054797A">
        <w:t>&gt;=</w:t>
      </w:r>
      <w:r w:rsidR="0001054C">
        <w:t>2.5 (male) OR creatinine</w:t>
      </w:r>
      <w:r w:rsidR="0054797A">
        <w:t>&gt;=</w:t>
      </w:r>
      <w:r w:rsidR="0001054C">
        <w:t>2.3 (female)</w:t>
      </w:r>
      <w:r w:rsidR="00AF1B5E">
        <w:t xml:space="preserve"> OR</w:t>
      </w:r>
    </w:p>
    <w:p w:rsidR="009A34B3" w:rsidRDefault="009A34B3" w:rsidP="003B6AFB">
      <w:pPr>
        <w:pStyle w:val="ListParagraph"/>
        <w:numPr>
          <w:ilvl w:val="1"/>
          <w:numId w:val="1"/>
        </w:numPr>
      </w:pPr>
      <w:r>
        <w:t xml:space="preserve">Decision </w:t>
      </w:r>
      <w:proofErr w:type="spellStart"/>
      <w:r w:rsidR="00AF1B5E">
        <w:t>eGFR</w:t>
      </w:r>
      <w:proofErr w:type="spellEnd"/>
      <w:r w:rsidR="00AF1B5E">
        <w:t xml:space="preserve"> &lt;=30 </w:t>
      </w:r>
      <w:r w:rsidR="00C03050">
        <w:t xml:space="preserve"> </w:t>
      </w:r>
      <w:r>
        <w:t>OR</w:t>
      </w:r>
    </w:p>
    <w:p w:rsidR="00A73FB8" w:rsidRDefault="00A73FB8" w:rsidP="003B6AFB">
      <w:pPr>
        <w:pStyle w:val="ListParagraph"/>
        <w:numPr>
          <w:ilvl w:val="1"/>
          <w:numId w:val="1"/>
        </w:numPr>
      </w:pPr>
      <w:r>
        <w:t>Presence CKD stage 4 (ICD9)</w:t>
      </w:r>
    </w:p>
    <w:p w:rsidR="00A73FB8" w:rsidRDefault="00A73FB8" w:rsidP="00A73FB8">
      <w:pPr>
        <w:pStyle w:val="ListParagraph"/>
        <w:numPr>
          <w:ilvl w:val="1"/>
          <w:numId w:val="1"/>
        </w:numPr>
      </w:pPr>
      <w:r>
        <w:t>Presence CKD stage 5 (ICD9))</w:t>
      </w:r>
    </w:p>
    <w:p w:rsidR="0001054C" w:rsidRDefault="009A34B3" w:rsidP="003B6AFB">
      <w:pPr>
        <w:pStyle w:val="ListParagraph"/>
        <w:numPr>
          <w:ilvl w:val="1"/>
          <w:numId w:val="1"/>
        </w:numPr>
      </w:pPr>
      <w:r>
        <w:t xml:space="preserve">20% increase of creatinine after start ACEI/ARB </w:t>
      </w:r>
      <w:r w:rsidR="00951645">
        <w:t xml:space="preserve"> (Any increase </w:t>
      </w:r>
      <w:proofErr w:type="gramStart"/>
      <w:r w:rsidR="00951645">
        <w:t>of</w:t>
      </w:r>
      <w:proofErr w:type="gramEnd"/>
      <w:r w:rsidR="00951645">
        <w:t xml:space="preserve"> more than 20% in creatinine AFTER prescription for an </w:t>
      </w:r>
      <w:proofErr w:type="spellStart"/>
      <w:r w:rsidR="00951645">
        <w:t>ACEi</w:t>
      </w:r>
      <w:proofErr w:type="spellEnd"/>
      <w:r w:rsidR="00951645">
        <w:t xml:space="preserve">/ARB.  The comparison is FROM the baseline creatinine prior to initiation of </w:t>
      </w:r>
      <w:proofErr w:type="spellStart"/>
      <w:r w:rsidR="00951645">
        <w:t>ACEi</w:t>
      </w:r>
      <w:proofErr w:type="spellEnd"/>
      <w:r w:rsidR="00951645">
        <w:t xml:space="preserve">/ARB (the most recent creatinine prior to first </w:t>
      </w:r>
      <w:proofErr w:type="spellStart"/>
      <w:r w:rsidR="00951645">
        <w:t>ACEi</w:t>
      </w:r>
      <w:proofErr w:type="spellEnd"/>
      <w:r w:rsidR="00951645">
        <w:t xml:space="preserve">/ARB) TO the peak creatinine within 3 months after initiation of </w:t>
      </w:r>
      <w:proofErr w:type="spellStart"/>
      <w:r w:rsidR="00951645">
        <w:t>ACEi</w:t>
      </w:r>
      <w:proofErr w:type="spellEnd"/>
      <w:r w:rsidR="00951645">
        <w:t xml:space="preserve">/ARB) </w:t>
      </w:r>
      <w:r w:rsidR="00C03050">
        <w:t>OR</w:t>
      </w:r>
    </w:p>
    <w:p w:rsidR="009A34B3" w:rsidRDefault="00D77577" w:rsidP="0037370E">
      <w:pPr>
        <w:pStyle w:val="ListParagraph"/>
        <w:numPr>
          <w:ilvl w:val="0"/>
          <w:numId w:val="1"/>
        </w:numPr>
      </w:pPr>
      <w:r>
        <w:t>Angioedema as a pa</w:t>
      </w:r>
      <w:r w:rsidR="003B6AFB">
        <w:t xml:space="preserve">st recorded reaction to ARB </w:t>
      </w:r>
      <w:r w:rsidR="009A34B3">
        <w:t>and active prescription for ACEI</w:t>
      </w:r>
    </w:p>
    <w:p w:rsidR="00DF1075" w:rsidRDefault="00DF1075" w:rsidP="000A3496">
      <w:pPr>
        <w:ind w:left="1080"/>
      </w:pPr>
    </w:p>
    <w:p w:rsidR="00DF1075" w:rsidRDefault="00DF1075" w:rsidP="00301417">
      <w:r>
        <w:t>Case 2) If patient does not have a prescription for an ACE inhibitor, DO NOT</w:t>
      </w:r>
      <w:r w:rsidR="0037370E">
        <w:t xml:space="preserve"> evaluate</w:t>
      </w:r>
      <w:r>
        <w:t xml:space="preserve"> </w:t>
      </w:r>
      <w:proofErr w:type="gramStart"/>
      <w:r w:rsidR="0037370E">
        <w:t xml:space="preserve">adding </w:t>
      </w:r>
      <w:r>
        <w:t xml:space="preserve"> ACE</w:t>
      </w:r>
      <w:proofErr w:type="gramEnd"/>
      <w:r>
        <w:t xml:space="preserve"> inhibitor</w:t>
      </w:r>
      <w:r w:rsidR="0040733B">
        <w:t xml:space="preserve"> if:</w:t>
      </w:r>
    </w:p>
    <w:p w:rsidR="0037370E" w:rsidRDefault="0037370E" w:rsidP="0037370E">
      <w:pPr>
        <w:pStyle w:val="ListParagraph"/>
        <w:numPr>
          <w:ilvl w:val="0"/>
          <w:numId w:val="1"/>
        </w:numPr>
      </w:pPr>
      <w:r>
        <w:t xml:space="preserve">Most recent SBP&lt;110 (issue strong cautionary message if SBP&lt;80, and mild cautionary message if 80&lt;SBP&lt;110) OR </w:t>
      </w:r>
    </w:p>
    <w:p w:rsidR="0037370E" w:rsidRDefault="0037370E" w:rsidP="0037370E">
      <w:pPr>
        <w:pStyle w:val="ListParagraph"/>
        <w:numPr>
          <w:ilvl w:val="0"/>
          <w:numId w:val="1"/>
        </w:numPr>
      </w:pPr>
      <w:r>
        <w:t>Decision renal function:</w:t>
      </w:r>
    </w:p>
    <w:p w:rsidR="0037370E" w:rsidRDefault="0037370E" w:rsidP="0037370E">
      <w:pPr>
        <w:pStyle w:val="ListParagraph"/>
        <w:numPr>
          <w:ilvl w:val="1"/>
          <w:numId w:val="1"/>
        </w:numPr>
      </w:pPr>
      <w:r>
        <w:t>(Decision Creatinine &gt;=2.5 (male) OR creatinine&gt;=2.3 (female) OR</w:t>
      </w:r>
    </w:p>
    <w:p w:rsidR="0037370E" w:rsidRDefault="0037370E" w:rsidP="0037370E">
      <w:pPr>
        <w:pStyle w:val="ListParagraph"/>
        <w:numPr>
          <w:ilvl w:val="1"/>
          <w:numId w:val="1"/>
        </w:numPr>
      </w:pPr>
      <w:r>
        <w:t xml:space="preserve">Decision </w:t>
      </w:r>
      <w:proofErr w:type="spellStart"/>
      <w:r>
        <w:t>eGFR</w:t>
      </w:r>
      <w:proofErr w:type="spellEnd"/>
      <w:r>
        <w:t xml:space="preserve"> &lt;=30  OR</w:t>
      </w:r>
    </w:p>
    <w:p w:rsidR="0037370E" w:rsidRDefault="0037370E" w:rsidP="0037370E">
      <w:pPr>
        <w:pStyle w:val="ListParagraph"/>
        <w:numPr>
          <w:ilvl w:val="1"/>
          <w:numId w:val="1"/>
        </w:numPr>
      </w:pPr>
      <w:r>
        <w:t>Presence CKD stage 4 (ICD9)</w:t>
      </w:r>
      <w:r w:rsidR="00951645">
        <w:t xml:space="preserve"> OR</w:t>
      </w:r>
    </w:p>
    <w:p w:rsidR="0037370E" w:rsidRDefault="0037370E" w:rsidP="0037370E">
      <w:pPr>
        <w:pStyle w:val="ListParagraph"/>
        <w:numPr>
          <w:ilvl w:val="1"/>
          <w:numId w:val="1"/>
        </w:numPr>
      </w:pPr>
      <w:r>
        <w:t>Presence CKD stage 5 (ICD9))</w:t>
      </w:r>
      <w:r w:rsidR="00951645">
        <w:t xml:space="preserve"> OR</w:t>
      </w:r>
    </w:p>
    <w:p w:rsidR="0037370E" w:rsidRDefault="0037370E" w:rsidP="0037370E">
      <w:pPr>
        <w:pStyle w:val="ListParagraph"/>
        <w:numPr>
          <w:ilvl w:val="1"/>
          <w:numId w:val="1"/>
        </w:numPr>
      </w:pPr>
      <w:r>
        <w:t>20% increase of creatinine after start ACEI/ARB</w:t>
      </w:r>
      <w:r w:rsidR="00951645">
        <w:t xml:space="preserve"> (Any increase of more than 20% in creatinine AFTER prescription for an </w:t>
      </w:r>
      <w:proofErr w:type="spellStart"/>
      <w:r w:rsidR="00951645">
        <w:t>ACEi</w:t>
      </w:r>
      <w:proofErr w:type="spellEnd"/>
      <w:r w:rsidR="00951645">
        <w:t xml:space="preserve">/ARB.  The comparison is FROM the baseline creatinine prior to initiation of </w:t>
      </w:r>
      <w:proofErr w:type="spellStart"/>
      <w:r w:rsidR="00951645">
        <w:t>ACEi</w:t>
      </w:r>
      <w:proofErr w:type="spellEnd"/>
      <w:r w:rsidR="00951645">
        <w:t xml:space="preserve">/ARB (the most recent creatinine prior to first </w:t>
      </w:r>
      <w:proofErr w:type="spellStart"/>
      <w:r w:rsidR="00951645">
        <w:t>ACEi</w:t>
      </w:r>
      <w:proofErr w:type="spellEnd"/>
      <w:r w:rsidR="00951645">
        <w:t xml:space="preserve">/ARB) TO the peak creatinine within 3 months after initiation of </w:t>
      </w:r>
      <w:proofErr w:type="spellStart"/>
      <w:r w:rsidR="00951645">
        <w:t>ACEi</w:t>
      </w:r>
      <w:proofErr w:type="spellEnd"/>
      <w:r w:rsidR="00951645">
        <w:t xml:space="preserve">/ARB) </w:t>
      </w:r>
      <w:r>
        <w:t xml:space="preserve"> OR</w:t>
      </w:r>
    </w:p>
    <w:p w:rsidR="00951645" w:rsidRDefault="00951645" w:rsidP="0037370E">
      <w:pPr>
        <w:pStyle w:val="ListParagraph"/>
        <w:numPr>
          <w:ilvl w:val="1"/>
          <w:numId w:val="1"/>
        </w:numPr>
      </w:pPr>
      <w:r>
        <w:t>Presence angioedema ACE inhibitor</w:t>
      </w:r>
    </w:p>
    <w:p w:rsidR="00951645" w:rsidRDefault="00951645" w:rsidP="0037370E">
      <w:pPr>
        <w:pStyle w:val="ListParagraph"/>
        <w:numPr>
          <w:ilvl w:val="1"/>
          <w:numId w:val="1"/>
        </w:numPr>
      </w:pPr>
      <w:r>
        <w:t>Presence angioedema ARB</w:t>
      </w:r>
    </w:p>
    <w:p w:rsidR="00301417" w:rsidRDefault="00301417" w:rsidP="00301417">
      <w:pPr>
        <w:pStyle w:val="ListParagraph"/>
        <w:ind w:left="1080"/>
      </w:pPr>
    </w:p>
    <w:p w:rsidR="00301417" w:rsidRPr="000A3496" w:rsidRDefault="00301417" w:rsidP="00301417">
      <w:commentRangeStart w:id="3"/>
      <w:r>
        <w:t xml:space="preserve">Future Case 3) </w:t>
      </w:r>
      <w:proofErr w:type="gramStart"/>
      <w:r>
        <w:t>Any</w:t>
      </w:r>
      <w:proofErr w:type="gramEnd"/>
      <w:r>
        <w:t xml:space="preserve"> increase of more than 20% in creatinine AFTER prescription for an </w:t>
      </w:r>
      <w:proofErr w:type="spellStart"/>
      <w:r>
        <w:t>ACEi</w:t>
      </w:r>
      <w:proofErr w:type="spellEnd"/>
      <w:r>
        <w:t xml:space="preserve">/ARB.  The comparison is FROM the baseline creatinine prior to initiation of </w:t>
      </w:r>
      <w:proofErr w:type="spellStart"/>
      <w:r>
        <w:t>ACEi</w:t>
      </w:r>
      <w:proofErr w:type="spellEnd"/>
      <w:r>
        <w:t xml:space="preserve">/ARB (the most recent creatinine prior to first </w:t>
      </w:r>
      <w:proofErr w:type="spellStart"/>
      <w:r>
        <w:t>ACEi</w:t>
      </w:r>
      <w:proofErr w:type="spellEnd"/>
      <w:r>
        <w:t xml:space="preserve">/ARB) TO the peak creatinine within 3 months after initiation of </w:t>
      </w:r>
      <w:proofErr w:type="spellStart"/>
      <w:r>
        <w:t>ACEi</w:t>
      </w:r>
      <w:proofErr w:type="spellEnd"/>
      <w:r>
        <w:t xml:space="preserve">/ARB. </w:t>
      </w:r>
      <w:r w:rsidRPr="00301417">
        <w:rPr>
          <w:b/>
        </w:rPr>
        <w:t>NOTE:</w:t>
      </w:r>
      <w:r>
        <w:t xml:space="preserve"> we are not currently capturing the data necessary to evaluate this criterion, so we will revisit this when we have the data. </w:t>
      </w:r>
      <w:commentRangeEnd w:id="3"/>
      <w:r w:rsidR="005B0B9D">
        <w:rPr>
          <w:rStyle w:val="CommentReference"/>
        </w:rPr>
        <w:commentReference w:id="3"/>
      </w:r>
    </w:p>
    <w:p w:rsidR="00301417" w:rsidRDefault="00301417" w:rsidP="00301417"/>
    <w:p w:rsidR="00301417" w:rsidRDefault="00301417" w:rsidP="00301417"/>
    <w:p w:rsidR="0001054C" w:rsidRPr="00094DAC" w:rsidRDefault="00AF1B5E" w:rsidP="00BB461D">
      <w:pPr>
        <w:shd w:val="clear" w:color="auto" w:fill="DBE5F1" w:themeFill="accent1" w:themeFillTint="33"/>
      </w:pPr>
      <w:r w:rsidRPr="00515706">
        <w:rPr>
          <w:b/>
          <w:sz w:val="32"/>
          <w:szCs w:val="32"/>
          <w:u w:val="single"/>
        </w:rPr>
        <w:t>Angiotensin Receptor Blockers (ARB)</w:t>
      </w:r>
    </w:p>
    <w:p w:rsidR="00A027D7" w:rsidRDefault="00A027D7" w:rsidP="00FD557B">
      <w:pPr>
        <w:rPr>
          <w:b/>
          <w:sz w:val="24"/>
          <w:szCs w:val="24"/>
          <w:u w:val="single"/>
        </w:rPr>
      </w:pPr>
    </w:p>
    <w:p w:rsidR="00A027D7" w:rsidRDefault="00A027D7" w:rsidP="00A027D7">
      <w:pPr>
        <w:ind w:left="360"/>
      </w:pPr>
      <w:r>
        <w:rPr>
          <w:b/>
          <w:sz w:val="24"/>
          <w:szCs w:val="24"/>
          <w:u w:val="single"/>
        </w:rPr>
        <w:t>Guideline:</w:t>
      </w:r>
      <w:r w:rsidRPr="0040733B">
        <w:rPr>
          <w:b/>
        </w:rPr>
        <w:t xml:space="preserve"> </w:t>
      </w:r>
      <w:r w:rsidRPr="003267D0">
        <w:rPr>
          <w:b/>
        </w:rPr>
        <w:t xml:space="preserve">ARBs </w:t>
      </w:r>
      <w:r w:rsidRPr="00E17715">
        <w:t xml:space="preserve">are recommended in patients with </w:t>
      </w:r>
      <w:proofErr w:type="spellStart"/>
      <w:r w:rsidRPr="00E17715">
        <w:t>HFrEF</w:t>
      </w:r>
      <w:proofErr w:type="spellEnd"/>
      <w:r w:rsidRPr="00E17715">
        <w:t xml:space="preserve"> with current or prior symptoms</w:t>
      </w:r>
      <w:r w:rsidRPr="00E17715">
        <w:rPr>
          <w:b/>
          <w:bCs/>
          <w:i/>
          <w:iCs/>
        </w:rPr>
        <w:t xml:space="preserve"> </w:t>
      </w:r>
      <w:r w:rsidRPr="00E17715">
        <w:t xml:space="preserve">who are ACE inhibitor intolerant, unless contraindicated, to </w:t>
      </w:r>
      <w:r w:rsidR="00964960">
        <w:t xml:space="preserve">reduce morbidity and mortality </w:t>
      </w:r>
      <w:r w:rsidRPr="00E17715">
        <w:t>(108, 345, 415, 450). (</w:t>
      </w:r>
      <w:r w:rsidRPr="00E17715">
        <w:rPr>
          <w:i/>
          <w:iCs/>
        </w:rPr>
        <w:t xml:space="preserve">Level of </w:t>
      </w:r>
      <w:proofErr w:type="spellStart"/>
      <w:r w:rsidRPr="00E17715">
        <w:rPr>
          <w:i/>
          <w:iCs/>
        </w:rPr>
        <w:t>Evidence</w:t>
      </w:r>
      <w:proofErr w:type="gramStart"/>
      <w:r w:rsidRPr="00E17715">
        <w:rPr>
          <w:i/>
          <w:iCs/>
        </w:rPr>
        <w:t>:A</w:t>
      </w:r>
      <w:proofErr w:type="spellEnd"/>
      <w:proofErr w:type="gramEnd"/>
      <w:r w:rsidRPr="00E17715">
        <w:t xml:space="preserve">) – </w:t>
      </w:r>
      <w:proofErr w:type="spellStart"/>
      <w:r w:rsidRPr="00E17715">
        <w:t>Yancy</w:t>
      </w:r>
      <w:proofErr w:type="spellEnd"/>
      <w:r w:rsidRPr="00E17715">
        <w:t xml:space="preserve"> 7.3.2.3 </w:t>
      </w:r>
      <w:proofErr w:type="spellStart"/>
      <w:r w:rsidRPr="00E17715">
        <w:t>pg</w:t>
      </w:r>
      <w:proofErr w:type="spellEnd"/>
      <w:r w:rsidRPr="00E17715">
        <w:t xml:space="preserve"> 51</w:t>
      </w:r>
    </w:p>
    <w:p w:rsidR="00C03050" w:rsidRDefault="00C03050" w:rsidP="00FD557B">
      <w:pPr>
        <w:rPr>
          <w:b/>
          <w:sz w:val="24"/>
          <w:szCs w:val="24"/>
          <w:u w:val="single"/>
        </w:rPr>
      </w:pPr>
    </w:p>
    <w:p w:rsidR="00723AE5" w:rsidRDefault="00723AE5" w:rsidP="00723AE5">
      <w:pPr>
        <w:ind w:left="360"/>
      </w:pPr>
      <w:r>
        <w:t>Evaluated to add only if:</w:t>
      </w:r>
    </w:p>
    <w:p w:rsidR="00723AE5" w:rsidRDefault="00723AE5" w:rsidP="00723AE5">
      <w:pPr>
        <w:ind w:left="360"/>
      </w:pPr>
      <w:r>
        <w:t>SBP&gt;=110 and</w:t>
      </w:r>
    </w:p>
    <w:p w:rsidR="00723AE5" w:rsidRDefault="00723AE5" w:rsidP="00723AE5">
      <w:pPr>
        <w:ind w:left="360"/>
      </w:pPr>
      <w:r>
        <w:t xml:space="preserve">Absence of angioedema ARB and </w:t>
      </w:r>
    </w:p>
    <w:p w:rsidR="00723AE5" w:rsidRDefault="00723AE5" w:rsidP="00723AE5">
      <w:pPr>
        <w:ind w:left="360"/>
      </w:pPr>
      <w:r>
        <w:t>Absence of angioedema ACE and</w:t>
      </w:r>
    </w:p>
    <w:p w:rsidR="00723AE5" w:rsidRDefault="00723AE5" w:rsidP="00723AE5">
      <w:pPr>
        <w:ind w:left="360"/>
      </w:pPr>
      <w:r>
        <w:t xml:space="preserve">Decision </w:t>
      </w:r>
      <w:proofErr w:type="spellStart"/>
      <w:r>
        <w:t>eGFR</w:t>
      </w:r>
      <w:proofErr w:type="spellEnd"/>
      <w:r>
        <w:t xml:space="preserve"> present and &gt;30 and</w:t>
      </w:r>
    </w:p>
    <w:p w:rsidR="00723AE5" w:rsidRDefault="00723AE5" w:rsidP="00723AE5">
      <w:pPr>
        <w:ind w:left="360"/>
      </w:pPr>
      <w:r>
        <w:t>Not 20% increase creatinine post ARB/ACE inhibitor</w:t>
      </w:r>
    </w:p>
    <w:p w:rsidR="00723AE5" w:rsidRPr="00A95066" w:rsidRDefault="00723AE5" w:rsidP="00FD557B">
      <w:pPr>
        <w:rPr>
          <w:b/>
          <w:sz w:val="24"/>
          <w:szCs w:val="24"/>
          <w:u w:val="single"/>
        </w:rPr>
      </w:pPr>
    </w:p>
    <w:p w:rsidR="00431BDF" w:rsidRPr="00515706" w:rsidRDefault="00515706" w:rsidP="000A3496">
      <w:pPr>
        <w:rPr>
          <w:b/>
        </w:rPr>
      </w:pPr>
      <w:r>
        <w:rPr>
          <w:b/>
        </w:rPr>
        <w:t>Compelling indication</w:t>
      </w:r>
    </w:p>
    <w:p w:rsidR="00C03050" w:rsidRDefault="00C03050" w:rsidP="000A3496">
      <w:pPr>
        <w:pStyle w:val="ListParagraph"/>
        <w:numPr>
          <w:ilvl w:val="0"/>
          <w:numId w:val="1"/>
        </w:numPr>
      </w:pPr>
      <w:r>
        <w:t>LVEF&lt;=40  AND</w:t>
      </w:r>
    </w:p>
    <w:p w:rsidR="00431BDF" w:rsidRDefault="00964960" w:rsidP="000A3496">
      <w:pPr>
        <w:pStyle w:val="ListParagraph"/>
        <w:numPr>
          <w:ilvl w:val="0"/>
          <w:numId w:val="1"/>
        </w:numPr>
      </w:pPr>
      <w:r>
        <w:t>(</w:t>
      </w:r>
      <w:r w:rsidR="00431BDF">
        <w:t>Adverse reaction to ACE inhibitor AND</w:t>
      </w:r>
      <w:r>
        <w:t xml:space="preserve"> not on ACE inhibitor) AND</w:t>
      </w:r>
    </w:p>
    <w:p w:rsidR="00C03050" w:rsidRDefault="00C03050" w:rsidP="000A3496">
      <w:pPr>
        <w:pStyle w:val="ListParagraph"/>
        <w:numPr>
          <w:ilvl w:val="0"/>
          <w:numId w:val="1"/>
        </w:numPr>
      </w:pPr>
      <w:r>
        <w:t xml:space="preserve">Most recent SBP&gt;=110 </w:t>
      </w:r>
    </w:p>
    <w:p w:rsidR="00C03050" w:rsidRDefault="00C03050" w:rsidP="000A3496"/>
    <w:p w:rsidR="00C03050" w:rsidRPr="00515706" w:rsidRDefault="00AF1B5E" w:rsidP="000A3496">
      <w:pPr>
        <w:rPr>
          <w:b/>
        </w:rPr>
      </w:pPr>
      <w:r w:rsidRPr="00515706">
        <w:rPr>
          <w:b/>
        </w:rPr>
        <w:t>Absolute</w:t>
      </w:r>
      <w:r w:rsidR="00C03050" w:rsidRPr="00515706">
        <w:rPr>
          <w:b/>
        </w:rPr>
        <w:t xml:space="preserve"> contraindications</w:t>
      </w:r>
    </w:p>
    <w:p w:rsidR="00C03050" w:rsidRPr="00D77577" w:rsidRDefault="00C03050" w:rsidP="000A3496">
      <w:pPr>
        <w:pStyle w:val="ListParagraph"/>
        <w:numPr>
          <w:ilvl w:val="0"/>
          <w:numId w:val="1"/>
        </w:numPr>
      </w:pPr>
      <w:r w:rsidRPr="00D77577">
        <w:t xml:space="preserve">Angioedema as a past recorded reaction to </w:t>
      </w:r>
      <w:r>
        <w:t>ARB</w:t>
      </w:r>
      <w:r w:rsidR="0054797A">
        <w:t xml:space="preserve"> OR</w:t>
      </w:r>
    </w:p>
    <w:p w:rsidR="00C03050" w:rsidRDefault="00C03050" w:rsidP="000A3496">
      <w:pPr>
        <w:pStyle w:val="ListParagraph"/>
        <w:numPr>
          <w:ilvl w:val="0"/>
          <w:numId w:val="1"/>
        </w:numPr>
      </w:pPr>
      <w:r w:rsidRPr="00D77577">
        <w:t xml:space="preserve">Most recent K&gt;5 </w:t>
      </w:r>
    </w:p>
    <w:p w:rsidR="00D23300" w:rsidRPr="00D77577" w:rsidRDefault="00D23300" w:rsidP="000A3496">
      <w:pPr>
        <w:pStyle w:val="ListParagraph"/>
        <w:ind w:left="1080"/>
      </w:pPr>
    </w:p>
    <w:p w:rsidR="00C03050" w:rsidRPr="00515706" w:rsidRDefault="00C03050" w:rsidP="000A3496">
      <w:pPr>
        <w:rPr>
          <w:b/>
        </w:rPr>
      </w:pPr>
      <w:r w:rsidRPr="00515706">
        <w:rPr>
          <w:b/>
        </w:rPr>
        <w:t>Relative contraindications</w:t>
      </w:r>
    </w:p>
    <w:p w:rsidR="00C03050" w:rsidRPr="00D77577" w:rsidRDefault="00C03050" w:rsidP="000A3496">
      <w:pPr>
        <w:numPr>
          <w:ilvl w:val="0"/>
          <w:numId w:val="1"/>
        </w:numPr>
      </w:pPr>
      <w:r w:rsidRPr="00D77577">
        <w:t xml:space="preserve">Aortic stenosis </w:t>
      </w:r>
      <w:r w:rsidR="0054797A">
        <w:t>OR</w:t>
      </w:r>
    </w:p>
    <w:p w:rsidR="00C03050" w:rsidRPr="00D77577" w:rsidRDefault="00C03050" w:rsidP="000A3496">
      <w:pPr>
        <w:numPr>
          <w:ilvl w:val="0"/>
          <w:numId w:val="1"/>
        </w:numPr>
      </w:pPr>
      <w:r w:rsidRPr="00D77577">
        <w:t xml:space="preserve">Hypertrophic cardiomyopathy </w:t>
      </w:r>
      <w:r w:rsidR="0054797A">
        <w:t>OR</w:t>
      </w:r>
    </w:p>
    <w:p w:rsidR="00C03050" w:rsidRPr="00D77577" w:rsidRDefault="00C03050" w:rsidP="000A3496">
      <w:pPr>
        <w:numPr>
          <w:ilvl w:val="0"/>
          <w:numId w:val="1"/>
        </w:numPr>
      </w:pPr>
      <w:r w:rsidRPr="00D77577">
        <w:t xml:space="preserve">Renal artery stenosis  </w:t>
      </w:r>
      <w:r w:rsidR="0054797A">
        <w:t>OR</w:t>
      </w:r>
    </w:p>
    <w:p w:rsidR="009522A9" w:rsidRDefault="00C03050" w:rsidP="000A3496">
      <w:pPr>
        <w:numPr>
          <w:ilvl w:val="0"/>
          <w:numId w:val="1"/>
        </w:numPr>
      </w:pPr>
      <w:r w:rsidRPr="00D77577">
        <w:t xml:space="preserve">Chronic kidney disease (CKD) stage3 or 4 </w:t>
      </w:r>
      <w:r w:rsidR="009522A9">
        <w:t>OR</w:t>
      </w:r>
    </w:p>
    <w:p w:rsidR="00C03050" w:rsidRPr="00D77577" w:rsidRDefault="00C03050" w:rsidP="000A3496">
      <w:pPr>
        <w:numPr>
          <w:ilvl w:val="0"/>
          <w:numId w:val="1"/>
        </w:numPr>
      </w:pPr>
      <w:r w:rsidRPr="00D77577">
        <w:t xml:space="preserve"> </w:t>
      </w:r>
      <w:r w:rsidR="009522A9">
        <w:t>15</w:t>
      </w:r>
      <w:r w:rsidRPr="00D77577">
        <w:t xml:space="preserve"> &lt;</w:t>
      </w:r>
      <w:r w:rsidR="009522A9">
        <w:t>=</w:t>
      </w:r>
      <w:proofErr w:type="spellStart"/>
      <w:r w:rsidRPr="00D77577">
        <w:t>eGFR</w:t>
      </w:r>
      <w:proofErr w:type="spellEnd"/>
      <w:r w:rsidRPr="00D77577">
        <w:t>&lt;60</w:t>
      </w:r>
      <w:r w:rsidR="0054797A">
        <w:t xml:space="preserve"> OR</w:t>
      </w:r>
    </w:p>
    <w:p w:rsidR="00C03050" w:rsidRPr="00D77577" w:rsidRDefault="00C03050" w:rsidP="000A3496">
      <w:pPr>
        <w:numPr>
          <w:ilvl w:val="0"/>
          <w:numId w:val="1"/>
        </w:numPr>
      </w:pPr>
      <w:r w:rsidRPr="00D77577">
        <w:t xml:space="preserve">20% increase in creatinine after initiation of </w:t>
      </w:r>
      <w:proofErr w:type="spellStart"/>
      <w:r w:rsidRPr="00D77577">
        <w:t>ACEi</w:t>
      </w:r>
      <w:proofErr w:type="spellEnd"/>
      <w:r w:rsidRPr="00D77577">
        <w:t xml:space="preserve"> or ARB</w:t>
      </w:r>
      <w:r w:rsidR="0054797A">
        <w:t xml:space="preserve"> OR</w:t>
      </w:r>
    </w:p>
    <w:p w:rsidR="00C03050" w:rsidRPr="00D77577" w:rsidRDefault="009522A9" w:rsidP="000A3496">
      <w:pPr>
        <w:numPr>
          <w:ilvl w:val="0"/>
          <w:numId w:val="1"/>
        </w:numPr>
      </w:pPr>
      <w:r>
        <w:t xml:space="preserve">Active prescription for </w:t>
      </w:r>
      <w:proofErr w:type="spellStart"/>
      <w:r w:rsidR="00C03050" w:rsidRPr="00D77577">
        <w:t>Aliskiren</w:t>
      </w:r>
      <w:proofErr w:type="spellEnd"/>
      <w:r w:rsidR="0054797A">
        <w:t xml:space="preserve"> OR</w:t>
      </w:r>
    </w:p>
    <w:p w:rsidR="00AA22CD" w:rsidRDefault="009522A9" w:rsidP="003D4588">
      <w:pPr>
        <w:ind w:left="360"/>
      </w:pPr>
      <w:r>
        <w:t xml:space="preserve">Active prescription for </w:t>
      </w:r>
      <w:r w:rsidR="00C03050" w:rsidRPr="00D77577">
        <w:t xml:space="preserve">Potassium-sparing </w:t>
      </w:r>
      <w:proofErr w:type="spellStart"/>
      <w:r w:rsidR="00C03050" w:rsidRPr="00D77577">
        <w:t>diuretics</w:t>
      </w:r>
      <w:r>
        <w:t>Active</w:t>
      </w:r>
      <w:proofErr w:type="spellEnd"/>
      <w:r>
        <w:t xml:space="preserve"> prescription for ACE inhibitor and aldosterone antagonists</w:t>
      </w:r>
    </w:p>
    <w:p w:rsidR="009522A9" w:rsidRDefault="009522A9" w:rsidP="003D4588">
      <w:pPr>
        <w:ind w:left="360"/>
      </w:pPr>
    </w:p>
    <w:p w:rsidR="009522A9" w:rsidRDefault="009522A9" w:rsidP="003D4588">
      <w:pPr>
        <w:ind w:left="360"/>
      </w:pPr>
      <w:r>
        <w:t>Drug partner to avoid</w:t>
      </w:r>
    </w:p>
    <w:p w:rsidR="009522A9" w:rsidRDefault="009522A9" w:rsidP="003D4588">
      <w:pPr>
        <w:ind w:left="360"/>
      </w:pPr>
    </w:p>
    <w:p w:rsidR="009522A9" w:rsidRDefault="009522A9" w:rsidP="003D4588">
      <w:pPr>
        <w:ind w:left="360"/>
      </w:pPr>
      <w:r>
        <w:t>ACE inhibitor</w:t>
      </w:r>
    </w:p>
    <w:p w:rsidR="009522A9" w:rsidRDefault="009522A9" w:rsidP="003D4588">
      <w:pPr>
        <w:ind w:left="360"/>
      </w:pPr>
    </w:p>
    <w:p w:rsidR="003B6AFB" w:rsidRPr="00A23BF5" w:rsidRDefault="003B6AFB" w:rsidP="003B6AFB">
      <w:pPr>
        <w:rPr>
          <w:b/>
        </w:rPr>
      </w:pPr>
      <w:r w:rsidRPr="00A23BF5">
        <w:rPr>
          <w:b/>
        </w:rPr>
        <w:t>Blocked recommendations</w:t>
      </w:r>
    </w:p>
    <w:p w:rsidR="009522A9" w:rsidRDefault="009522A9" w:rsidP="003B6AFB"/>
    <w:p w:rsidR="003B6AFB" w:rsidRDefault="003B6AFB" w:rsidP="003B6AFB">
      <w:r>
        <w:t>Add drug</w:t>
      </w:r>
    </w:p>
    <w:p w:rsidR="003B6AFB" w:rsidRDefault="003B6AFB" w:rsidP="00AA4FBB">
      <w:pPr>
        <w:pStyle w:val="ListParagraph"/>
        <w:numPr>
          <w:ilvl w:val="0"/>
          <w:numId w:val="20"/>
        </w:numPr>
      </w:pPr>
      <w:r>
        <w:t>K&gt;5</w:t>
      </w:r>
    </w:p>
    <w:p w:rsidR="003B6AFB" w:rsidRDefault="003B6AFB" w:rsidP="00AA4FBB">
      <w:pPr>
        <w:pStyle w:val="ListParagraph"/>
        <w:numPr>
          <w:ilvl w:val="0"/>
          <w:numId w:val="20"/>
        </w:numPr>
      </w:pPr>
      <w:r>
        <w:t>Absence K in past month</w:t>
      </w:r>
    </w:p>
    <w:p w:rsidR="009522A9" w:rsidRDefault="009522A9" w:rsidP="00AA4FBB">
      <w:pPr>
        <w:pStyle w:val="ListParagraph"/>
        <w:numPr>
          <w:ilvl w:val="0"/>
          <w:numId w:val="20"/>
        </w:numPr>
      </w:pPr>
      <w:r>
        <w:t xml:space="preserve">Decision </w:t>
      </w:r>
      <w:proofErr w:type="spellStart"/>
      <w:r>
        <w:t>eGFR</w:t>
      </w:r>
      <w:proofErr w:type="spellEnd"/>
      <w:r>
        <w:t>;</w:t>
      </w:r>
    </w:p>
    <w:p w:rsidR="009522A9" w:rsidRDefault="009522A9" w:rsidP="00AA4FBB">
      <w:pPr>
        <w:pStyle w:val="ListParagraph"/>
        <w:numPr>
          <w:ilvl w:val="1"/>
          <w:numId w:val="20"/>
        </w:numPr>
      </w:pPr>
      <w:r>
        <w:t>(Decision Creatinine &gt;=2.5 (male) OR</w:t>
      </w:r>
    </w:p>
    <w:p w:rsidR="009522A9" w:rsidRDefault="009522A9" w:rsidP="00AA4FBB">
      <w:pPr>
        <w:pStyle w:val="ListParagraph"/>
        <w:numPr>
          <w:ilvl w:val="1"/>
          <w:numId w:val="20"/>
        </w:numPr>
      </w:pPr>
      <w:r>
        <w:t xml:space="preserve"> creatinine&gt;=2.3 (female) OR</w:t>
      </w:r>
    </w:p>
    <w:p w:rsidR="009522A9" w:rsidRDefault="009522A9" w:rsidP="00AA4FBB">
      <w:pPr>
        <w:pStyle w:val="ListParagraph"/>
        <w:numPr>
          <w:ilvl w:val="1"/>
          <w:numId w:val="20"/>
        </w:numPr>
      </w:pPr>
      <w:proofErr w:type="spellStart"/>
      <w:r>
        <w:t>eGFRpresent</w:t>
      </w:r>
      <w:proofErr w:type="spellEnd"/>
      <w:r>
        <w:t xml:space="preserve"> and </w:t>
      </w:r>
      <w:proofErr w:type="spellStart"/>
      <w:r>
        <w:t>eGFR</w:t>
      </w:r>
      <w:proofErr w:type="spellEnd"/>
      <w:r>
        <w:t xml:space="preserve"> &lt;=30 </w:t>
      </w:r>
    </w:p>
    <w:p w:rsidR="009522A9" w:rsidRDefault="009522A9" w:rsidP="00AA4FBB">
      <w:pPr>
        <w:pStyle w:val="ListParagraph"/>
        <w:numPr>
          <w:ilvl w:val="0"/>
          <w:numId w:val="20"/>
        </w:numPr>
      </w:pPr>
    </w:p>
    <w:p w:rsidR="003B6AFB" w:rsidRDefault="003B6AFB" w:rsidP="003B6AFB"/>
    <w:p w:rsidR="003B6AFB" w:rsidRDefault="003B6AFB" w:rsidP="003B6AFB">
      <w:r>
        <w:t>Intensify</w:t>
      </w:r>
    </w:p>
    <w:p w:rsidR="003B6AFB" w:rsidRDefault="003B6AFB" w:rsidP="00AA4FBB">
      <w:pPr>
        <w:pStyle w:val="ListParagraph"/>
        <w:numPr>
          <w:ilvl w:val="0"/>
          <w:numId w:val="21"/>
        </w:numPr>
      </w:pPr>
      <w:r>
        <w:t>K&gt;5</w:t>
      </w:r>
    </w:p>
    <w:p w:rsidR="003B6AFB" w:rsidRDefault="003B6AFB" w:rsidP="00AA4FBB">
      <w:pPr>
        <w:pStyle w:val="ListParagraph"/>
        <w:numPr>
          <w:ilvl w:val="0"/>
          <w:numId w:val="21"/>
        </w:numPr>
      </w:pPr>
      <w:r>
        <w:t>Absence K in past month</w:t>
      </w:r>
    </w:p>
    <w:p w:rsidR="003B6AFB" w:rsidRDefault="003B6AFB" w:rsidP="003267D0">
      <w:pPr>
        <w:pStyle w:val="ListParagraph"/>
      </w:pPr>
    </w:p>
    <w:p w:rsidR="00604AF8" w:rsidRDefault="00AF1B5E" w:rsidP="00BB461D">
      <w:pPr>
        <w:shd w:val="clear" w:color="auto" w:fill="EAF1DD" w:themeFill="accent3" w:themeFillTint="33"/>
      </w:pPr>
      <w:commentRangeStart w:id="4"/>
      <w:r w:rsidRPr="00515706">
        <w:rPr>
          <w:b/>
        </w:rPr>
        <w:t>Special case</w:t>
      </w:r>
      <w:commentRangeEnd w:id="4"/>
      <w:r w:rsidR="00EE118A" w:rsidRPr="00515706">
        <w:rPr>
          <w:rStyle w:val="CommentReference"/>
          <w:b/>
        </w:rPr>
        <w:commentReference w:id="4"/>
      </w:r>
      <w:r w:rsidRPr="00515706">
        <w:rPr>
          <w:b/>
        </w:rPr>
        <w:t>:</w:t>
      </w:r>
      <w:r>
        <w:t xml:space="preserve"> </w:t>
      </w:r>
    </w:p>
    <w:p w:rsidR="00604AF8" w:rsidRDefault="00604AF8" w:rsidP="00C03050"/>
    <w:p w:rsidR="00604AF8" w:rsidRDefault="00604AF8" w:rsidP="00604AF8">
      <w:r>
        <w:t>Case 1) If patient has a prescription for an ARB, do not stop prescription if:</w:t>
      </w:r>
    </w:p>
    <w:p w:rsidR="009522A9" w:rsidRDefault="009522A9" w:rsidP="009522A9">
      <w:pPr>
        <w:pStyle w:val="ListParagraph"/>
        <w:numPr>
          <w:ilvl w:val="0"/>
          <w:numId w:val="1"/>
        </w:numPr>
      </w:pPr>
      <w:r>
        <w:t xml:space="preserve">Most recent SBP&lt;110 (issue strong cautionary message if SBP&lt;80, and mild cautionary message if 80&lt;SBP&lt;110) OR </w:t>
      </w:r>
    </w:p>
    <w:p w:rsidR="009522A9" w:rsidRDefault="009522A9" w:rsidP="009522A9">
      <w:pPr>
        <w:pStyle w:val="ListParagraph"/>
        <w:numPr>
          <w:ilvl w:val="0"/>
          <w:numId w:val="1"/>
        </w:numPr>
      </w:pPr>
      <w:r>
        <w:t>Decision renal function:</w:t>
      </w:r>
    </w:p>
    <w:p w:rsidR="009522A9" w:rsidRDefault="009522A9" w:rsidP="009522A9">
      <w:pPr>
        <w:pStyle w:val="ListParagraph"/>
        <w:numPr>
          <w:ilvl w:val="1"/>
          <w:numId w:val="1"/>
        </w:numPr>
      </w:pPr>
      <w:r>
        <w:t>(Decision Creatinine &gt;=2.5 (male) OR creatinine&gt;=2.3 (female) OR</w:t>
      </w:r>
    </w:p>
    <w:p w:rsidR="009522A9" w:rsidRDefault="009522A9" w:rsidP="009522A9">
      <w:pPr>
        <w:pStyle w:val="ListParagraph"/>
        <w:numPr>
          <w:ilvl w:val="1"/>
          <w:numId w:val="1"/>
        </w:numPr>
      </w:pPr>
      <w:r>
        <w:t xml:space="preserve">Decision </w:t>
      </w:r>
      <w:proofErr w:type="spellStart"/>
      <w:r>
        <w:t>eGFR</w:t>
      </w:r>
      <w:proofErr w:type="spellEnd"/>
      <w:r>
        <w:t xml:space="preserve"> &lt;=30  OR</w:t>
      </w:r>
    </w:p>
    <w:p w:rsidR="009522A9" w:rsidRDefault="009522A9" w:rsidP="009522A9">
      <w:pPr>
        <w:pStyle w:val="ListParagraph"/>
        <w:numPr>
          <w:ilvl w:val="1"/>
          <w:numId w:val="1"/>
        </w:numPr>
      </w:pPr>
      <w:r>
        <w:t>Presence CKD stage 4 (ICD9)</w:t>
      </w:r>
    </w:p>
    <w:p w:rsidR="009522A9" w:rsidRDefault="009522A9" w:rsidP="009522A9">
      <w:pPr>
        <w:pStyle w:val="ListParagraph"/>
        <w:numPr>
          <w:ilvl w:val="1"/>
          <w:numId w:val="1"/>
        </w:numPr>
      </w:pPr>
      <w:r>
        <w:t>Presence CKD stage 5 (ICD9))</w:t>
      </w:r>
    </w:p>
    <w:p w:rsidR="009522A9" w:rsidRDefault="009522A9" w:rsidP="009522A9">
      <w:pPr>
        <w:pStyle w:val="ListParagraph"/>
        <w:numPr>
          <w:ilvl w:val="1"/>
          <w:numId w:val="1"/>
        </w:numPr>
      </w:pPr>
      <w:r>
        <w:t xml:space="preserve">20% increase of creatinine after start ACEI/ARB  (Any increase </w:t>
      </w:r>
      <w:proofErr w:type="gramStart"/>
      <w:r>
        <w:t>of</w:t>
      </w:r>
      <w:proofErr w:type="gramEnd"/>
      <w:r>
        <w:t xml:space="preserve"> more than 20% in creatinine AFTER prescription for an </w:t>
      </w:r>
      <w:proofErr w:type="spellStart"/>
      <w:r>
        <w:t>ACEi</w:t>
      </w:r>
      <w:proofErr w:type="spellEnd"/>
      <w:r>
        <w:t xml:space="preserve">/ARB.  The comparison is FROM the baseline creatinine prior to initiation of </w:t>
      </w:r>
      <w:proofErr w:type="spellStart"/>
      <w:r>
        <w:t>ACEi</w:t>
      </w:r>
      <w:proofErr w:type="spellEnd"/>
      <w:r>
        <w:t xml:space="preserve">/ARB (the most recent creatinine prior to first </w:t>
      </w:r>
      <w:proofErr w:type="spellStart"/>
      <w:r>
        <w:t>ACEi</w:t>
      </w:r>
      <w:proofErr w:type="spellEnd"/>
      <w:r>
        <w:t xml:space="preserve">/ARB) TO the peak creatinine within 3 months after initiation of </w:t>
      </w:r>
      <w:proofErr w:type="spellStart"/>
      <w:r>
        <w:t>ACEi</w:t>
      </w:r>
      <w:proofErr w:type="spellEnd"/>
      <w:r>
        <w:t>/ARB) OR</w:t>
      </w:r>
    </w:p>
    <w:p w:rsidR="00604AF8" w:rsidRDefault="00604AF8" w:rsidP="00604AF8">
      <w:pPr>
        <w:pStyle w:val="ListParagraph"/>
        <w:numPr>
          <w:ilvl w:val="0"/>
          <w:numId w:val="1"/>
        </w:numPr>
      </w:pPr>
      <w:r>
        <w:t>Angioedema as a past recorded reaction to ACE inhibitor</w:t>
      </w:r>
      <w:r w:rsidR="009A34B3">
        <w:t xml:space="preserve"> and active prescription for ARB</w:t>
      </w:r>
    </w:p>
    <w:p w:rsidR="00604AF8" w:rsidRDefault="00604AF8" w:rsidP="00604AF8">
      <w:pPr>
        <w:ind w:left="1080"/>
      </w:pPr>
    </w:p>
    <w:p w:rsidR="00604AF8" w:rsidRDefault="00604AF8" w:rsidP="00604AF8">
      <w:r>
        <w:t xml:space="preserve">Case 2) If patient does not have a prescription for an ARB, DO NOT recommend </w:t>
      </w:r>
      <w:r w:rsidR="009522A9">
        <w:t xml:space="preserve">adding </w:t>
      </w:r>
      <w:proofErr w:type="gramStart"/>
      <w:r>
        <w:t>ARB  if</w:t>
      </w:r>
      <w:proofErr w:type="gramEnd"/>
      <w:r>
        <w:t>:</w:t>
      </w:r>
    </w:p>
    <w:p w:rsidR="009522A9" w:rsidRDefault="009522A9" w:rsidP="009522A9">
      <w:pPr>
        <w:pStyle w:val="ListParagraph"/>
        <w:numPr>
          <w:ilvl w:val="0"/>
          <w:numId w:val="1"/>
        </w:numPr>
      </w:pPr>
      <w:r>
        <w:t xml:space="preserve">Most recent SBP&lt;110 (issue strong cautionary message if SBP&lt;80, and mild cautionary message if 80&lt;SBP&lt;110) OR </w:t>
      </w:r>
    </w:p>
    <w:p w:rsidR="009522A9" w:rsidRDefault="009522A9" w:rsidP="009522A9">
      <w:pPr>
        <w:pStyle w:val="ListParagraph"/>
        <w:numPr>
          <w:ilvl w:val="0"/>
          <w:numId w:val="1"/>
        </w:numPr>
      </w:pPr>
      <w:r>
        <w:t>Decision renal function:</w:t>
      </w:r>
    </w:p>
    <w:p w:rsidR="009522A9" w:rsidRDefault="009522A9" w:rsidP="009522A9">
      <w:pPr>
        <w:pStyle w:val="ListParagraph"/>
        <w:numPr>
          <w:ilvl w:val="1"/>
          <w:numId w:val="1"/>
        </w:numPr>
      </w:pPr>
      <w:r>
        <w:t>(Decision Creatinine &gt;=2.5 (male) OR creatinine&gt;=2.3 (female) OR</w:t>
      </w:r>
    </w:p>
    <w:p w:rsidR="009522A9" w:rsidRDefault="009522A9" w:rsidP="009522A9">
      <w:pPr>
        <w:pStyle w:val="ListParagraph"/>
        <w:numPr>
          <w:ilvl w:val="1"/>
          <w:numId w:val="1"/>
        </w:numPr>
      </w:pPr>
      <w:r>
        <w:t xml:space="preserve">Decision </w:t>
      </w:r>
      <w:proofErr w:type="spellStart"/>
      <w:r>
        <w:t>eGFR</w:t>
      </w:r>
      <w:proofErr w:type="spellEnd"/>
      <w:r>
        <w:t xml:space="preserve"> &lt;=30  OR</w:t>
      </w:r>
    </w:p>
    <w:p w:rsidR="009522A9" w:rsidRDefault="009522A9" w:rsidP="009522A9">
      <w:pPr>
        <w:pStyle w:val="ListParagraph"/>
        <w:numPr>
          <w:ilvl w:val="1"/>
          <w:numId w:val="1"/>
        </w:numPr>
      </w:pPr>
      <w:r>
        <w:t>Presence CKD stage 4 (ICD9) OR</w:t>
      </w:r>
    </w:p>
    <w:p w:rsidR="009522A9" w:rsidRDefault="009522A9" w:rsidP="009522A9">
      <w:pPr>
        <w:pStyle w:val="ListParagraph"/>
        <w:numPr>
          <w:ilvl w:val="1"/>
          <w:numId w:val="1"/>
        </w:numPr>
      </w:pPr>
      <w:r>
        <w:t>Presence CKD stage 5 (ICD9)) OR</w:t>
      </w:r>
    </w:p>
    <w:p w:rsidR="009522A9" w:rsidRDefault="009522A9" w:rsidP="009522A9">
      <w:pPr>
        <w:pStyle w:val="ListParagraph"/>
        <w:numPr>
          <w:ilvl w:val="1"/>
          <w:numId w:val="1"/>
        </w:numPr>
      </w:pPr>
      <w:r>
        <w:t xml:space="preserve">20% increase of creatinine after start ACEI/ARB (Any increase of more than 20% in creatinine AFTER prescription for an </w:t>
      </w:r>
      <w:proofErr w:type="spellStart"/>
      <w:r>
        <w:t>ACEi</w:t>
      </w:r>
      <w:proofErr w:type="spellEnd"/>
      <w:r>
        <w:t xml:space="preserve">/ARB.  The comparison is FROM the baseline creatinine prior to initiation of </w:t>
      </w:r>
      <w:proofErr w:type="spellStart"/>
      <w:r>
        <w:t>ACEi</w:t>
      </w:r>
      <w:proofErr w:type="spellEnd"/>
      <w:r>
        <w:t xml:space="preserve">/ARB (the most recent creatinine prior to first </w:t>
      </w:r>
      <w:proofErr w:type="spellStart"/>
      <w:r>
        <w:t>ACEi</w:t>
      </w:r>
      <w:proofErr w:type="spellEnd"/>
      <w:r>
        <w:t xml:space="preserve">/ARB) TO the peak creatinine within 3 months after initiation of </w:t>
      </w:r>
      <w:proofErr w:type="spellStart"/>
      <w:r>
        <w:t>ACEi</w:t>
      </w:r>
      <w:proofErr w:type="spellEnd"/>
      <w:r>
        <w:t>/ARB)  OR</w:t>
      </w:r>
    </w:p>
    <w:p w:rsidR="009522A9" w:rsidRDefault="009522A9" w:rsidP="009522A9">
      <w:pPr>
        <w:pStyle w:val="ListParagraph"/>
        <w:numPr>
          <w:ilvl w:val="1"/>
          <w:numId w:val="1"/>
        </w:numPr>
      </w:pPr>
      <w:r>
        <w:t>Presence angioedema ACE inhibitor</w:t>
      </w:r>
    </w:p>
    <w:p w:rsidR="009522A9" w:rsidRDefault="009522A9" w:rsidP="009522A9">
      <w:pPr>
        <w:pStyle w:val="ListParagraph"/>
        <w:numPr>
          <w:ilvl w:val="1"/>
          <w:numId w:val="1"/>
        </w:numPr>
      </w:pPr>
      <w:r>
        <w:t>Presence angioedema ARB</w:t>
      </w:r>
    </w:p>
    <w:p w:rsidR="00604AF8" w:rsidRDefault="00604AF8" w:rsidP="00604AF8">
      <w:pPr>
        <w:pStyle w:val="ListParagraph"/>
        <w:ind w:left="1080"/>
      </w:pPr>
    </w:p>
    <w:p w:rsidR="00C03050" w:rsidRDefault="00C03050" w:rsidP="00C03050">
      <w:pPr>
        <w:rPr>
          <w:b/>
        </w:rPr>
      </w:pPr>
    </w:p>
    <w:p w:rsidR="00AF1B5E" w:rsidRPr="00D77577" w:rsidRDefault="00AF1B5E" w:rsidP="00AF1B5E">
      <w:r>
        <w:t xml:space="preserve">Note: while Pregnancy </w:t>
      </w:r>
      <w:r w:rsidRPr="00D77577">
        <w:t>should be a strong contraindication, there is no way to determine pregnancy from the data</w:t>
      </w:r>
      <w:r>
        <w:t xml:space="preserve"> we have</w:t>
      </w:r>
      <w:r w:rsidRPr="00D77577">
        <w:t>,</w:t>
      </w:r>
      <w:r>
        <w:t xml:space="preserve"> so</w:t>
      </w:r>
      <w:r w:rsidRPr="00D77577">
        <w:t xml:space="preserve"> we will </w:t>
      </w:r>
      <w:r>
        <w:t xml:space="preserve">instead </w:t>
      </w:r>
      <w:r w:rsidRPr="00D77577">
        <w:t xml:space="preserve">issue a message to all women of childbearing age. </w:t>
      </w:r>
    </w:p>
    <w:p w:rsidR="00C03050" w:rsidRDefault="00C03050" w:rsidP="00AF1B5E">
      <w:pPr>
        <w:pStyle w:val="ListParagraph"/>
      </w:pPr>
    </w:p>
    <w:p w:rsidR="00AF1B5E" w:rsidRPr="00515706" w:rsidRDefault="0054797A" w:rsidP="00BB461D">
      <w:pPr>
        <w:shd w:val="clear" w:color="auto" w:fill="DBE5F1" w:themeFill="accent1" w:themeFillTint="33"/>
        <w:rPr>
          <w:b/>
          <w:sz w:val="32"/>
          <w:szCs w:val="32"/>
          <w:u w:val="single"/>
        </w:rPr>
      </w:pPr>
      <w:r w:rsidRPr="00515706">
        <w:rPr>
          <w:b/>
          <w:sz w:val="32"/>
          <w:szCs w:val="32"/>
          <w:u w:val="single"/>
        </w:rPr>
        <w:t xml:space="preserve">Beta Blockers (carvedilol, metoprolol succinate, and </w:t>
      </w:r>
      <w:proofErr w:type="spellStart"/>
      <w:r w:rsidRPr="00515706">
        <w:rPr>
          <w:b/>
          <w:sz w:val="32"/>
          <w:szCs w:val="32"/>
          <w:u w:val="single"/>
        </w:rPr>
        <w:t>bisoprolol</w:t>
      </w:r>
      <w:proofErr w:type="spellEnd"/>
      <w:r w:rsidRPr="00515706">
        <w:rPr>
          <w:b/>
          <w:sz w:val="32"/>
          <w:szCs w:val="32"/>
          <w:u w:val="single"/>
        </w:rPr>
        <w:t>)</w:t>
      </w:r>
    </w:p>
    <w:p w:rsidR="00A027D7" w:rsidRDefault="00A027D7" w:rsidP="00FD557B">
      <w:pPr>
        <w:rPr>
          <w:b/>
          <w:sz w:val="24"/>
          <w:szCs w:val="24"/>
          <w:u w:val="single"/>
        </w:rPr>
      </w:pPr>
    </w:p>
    <w:p w:rsidR="00A027D7" w:rsidRPr="00E17715" w:rsidRDefault="00A027D7" w:rsidP="00A027D7">
      <w:pPr>
        <w:ind w:left="360"/>
      </w:pPr>
      <w:r>
        <w:rPr>
          <w:b/>
          <w:sz w:val="24"/>
          <w:szCs w:val="24"/>
          <w:u w:val="single"/>
        </w:rPr>
        <w:t>Guideline:</w:t>
      </w:r>
      <w:r w:rsidRPr="0040733B">
        <w:rPr>
          <w:b/>
        </w:rPr>
        <w:t xml:space="preserve"> </w:t>
      </w:r>
      <w:r w:rsidRPr="00E17715">
        <w:t xml:space="preserve">Use of 1 of the </w:t>
      </w:r>
      <w:r w:rsidRPr="003267D0">
        <w:rPr>
          <w:b/>
        </w:rPr>
        <w:t>3 beta blockers</w:t>
      </w:r>
      <w:r w:rsidRPr="00E17715">
        <w:t xml:space="preserve"> proven to reduce mortality (i.e., </w:t>
      </w:r>
      <w:proofErr w:type="spellStart"/>
      <w:r w:rsidRPr="00E17715">
        <w:t>bisoprolol</w:t>
      </w:r>
      <w:proofErr w:type="spellEnd"/>
      <w:r w:rsidRPr="00E17715">
        <w:t xml:space="preserve">, carvedilol, and sustained-release metoprolol succinate) is recommended for all patients with current or prior symptoms of </w:t>
      </w:r>
      <w:proofErr w:type="spellStart"/>
      <w:r w:rsidRPr="00E17715">
        <w:t>HF</w:t>
      </w:r>
      <w:r w:rsidRPr="00E17715">
        <w:rPr>
          <w:i/>
          <w:iCs/>
        </w:rPr>
        <w:t>r</w:t>
      </w:r>
      <w:r w:rsidRPr="00E17715">
        <w:t>EF</w:t>
      </w:r>
      <w:proofErr w:type="spellEnd"/>
      <w:r w:rsidRPr="00E17715">
        <w:t>, unless contraindicated, to reduce morbidity and mortality (346, 416-419, 448). (</w:t>
      </w:r>
      <w:r w:rsidRPr="00E17715">
        <w:rPr>
          <w:i/>
          <w:iCs/>
        </w:rPr>
        <w:t>Level of Evidence: A</w:t>
      </w:r>
      <w:r w:rsidRPr="00E17715">
        <w:t xml:space="preserve">) – </w:t>
      </w:r>
      <w:proofErr w:type="spellStart"/>
      <w:r w:rsidRPr="00E17715">
        <w:t>Yancy</w:t>
      </w:r>
      <w:proofErr w:type="spellEnd"/>
      <w:r w:rsidRPr="00E17715">
        <w:t xml:space="preserve"> 7.3.2.4 </w:t>
      </w:r>
      <w:proofErr w:type="spellStart"/>
      <w:r w:rsidRPr="00E17715">
        <w:t>pg</w:t>
      </w:r>
      <w:proofErr w:type="spellEnd"/>
      <w:r w:rsidRPr="00E17715">
        <w:t xml:space="preserve"> 53</w:t>
      </w:r>
    </w:p>
    <w:p w:rsidR="00AF1B5E" w:rsidRDefault="00AF1B5E" w:rsidP="00FD557B">
      <w:pPr>
        <w:rPr>
          <w:b/>
          <w:sz w:val="24"/>
          <w:szCs w:val="24"/>
          <w:u w:val="single"/>
        </w:rPr>
      </w:pPr>
    </w:p>
    <w:p w:rsidR="0054797A" w:rsidRPr="00515706" w:rsidRDefault="00EA2E03" w:rsidP="0033036B">
      <w:pPr>
        <w:rPr>
          <w:b/>
        </w:rPr>
      </w:pPr>
      <w:r w:rsidRPr="00515706">
        <w:rPr>
          <w:b/>
        </w:rPr>
        <w:t>Compelling indication</w:t>
      </w:r>
      <w:r w:rsidR="0054797A" w:rsidRPr="00515706">
        <w:rPr>
          <w:b/>
        </w:rPr>
        <w:t xml:space="preserve"> for metoprolol succinate or </w:t>
      </w:r>
      <w:proofErr w:type="spellStart"/>
      <w:r w:rsidR="0054797A" w:rsidRPr="00515706">
        <w:rPr>
          <w:b/>
        </w:rPr>
        <w:t>bisoprolol</w:t>
      </w:r>
      <w:proofErr w:type="spellEnd"/>
      <w:r w:rsidR="006E7808">
        <w:rPr>
          <w:b/>
        </w:rPr>
        <w:t xml:space="preserve"> or carvedilol </w:t>
      </w:r>
    </w:p>
    <w:p w:rsidR="0023416A" w:rsidRDefault="0023416A" w:rsidP="0033036B">
      <w:pPr>
        <w:pStyle w:val="ListParagraph"/>
        <w:numPr>
          <w:ilvl w:val="0"/>
          <w:numId w:val="1"/>
        </w:numPr>
      </w:pPr>
      <w:r>
        <w:t>LVEF&lt;=40</w:t>
      </w:r>
      <w:r w:rsidR="00622426">
        <w:t xml:space="preserve"> AND</w:t>
      </w:r>
    </w:p>
    <w:p w:rsidR="00EB4245" w:rsidRDefault="00EB4245" w:rsidP="0033036B">
      <w:pPr>
        <w:pStyle w:val="ListParagraph"/>
        <w:numPr>
          <w:ilvl w:val="0"/>
          <w:numId w:val="1"/>
        </w:numPr>
      </w:pPr>
      <w:r>
        <w:t>(Presence of heart failure ICD9 code OR (NYHA II or NYHA III or NYHA IV or NYHA IV ambulatory)</w:t>
      </w:r>
    </w:p>
    <w:p w:rsidR="00510B18" w:rsidRDefault="00510B18" w:rsidP="0033036B">
      <w:pPr>
        <w:pStyle w:val="ListParagraph"/>
        <w:numPr>
          <w:ilvl w:val="0"/>
          <w:numId w:val="1"/>
        </w:numPr>
      </w:pPr>
      <w:r>
        <w:t xml:space="preserve">Not already on any of the 3 recommended beta blockers </w:t>
      </w:r>
      <w:r w:rsidR="00622426">
        <w:t>(note: if a patient is on a non-recommended beta blocker AND on a recommended beta blocker, there will be NO recommendation to substitute the non-recommended beta blocker)</w:t>
      </w:r>
    </w:p>
    <w:p w:rsidR="003F40EC" w:rsidRDefault="003F40EC" w:rsidP="0033036B"/>
    <w:p w:rsidR="003F40EC" w:rsidRPr="00515706" w:rsidRDefault="003F40EC" w:rsidP="0033036B">
      <w:pPr>
        <w:rPr>
          <w:b/>
        </w:rPr>
      </w:pPr>
      <w:r w:rsidRPr="00515706">
        <w:rPr>
          <w:b/>
        </w:rPr>
        <w:t>Absolute</w:t>
      </w:r>
      <w:r w:rsidR="00EA2E03" w:rsidRPr="00515706">
        <w:rPr>
          <w:b/>
        </w:rPr>
        <w:t xml:space="preserve"> c</w:t>
      </w:r>
      <w:r w:rsidR="0054797A" w:rsidRPr="00515706">
        <w:rPr>
          <w:b/>
        </w:rPr>
        <w:t xml:space="preserve">ontraindications for metoprolol succinate, </w:t>
      </w:r>
      <w:proofErr w:type="spellStart"/>
      <w:r w:rsidR="0054797A" w:rsidRPr="00515706">
        <w:rPr>
          <w:b/>
        </w:rPr>
        <w:t>bisoprolol</w:t>
      </w:r>
      <w:proofErr w:type="spellEnd"/>
      <w:r w:rsidR="0054797A" w:rsidRPr="00515706">
        <w:rPr>
          <w:b/>
        </w:rPr>
        <w:t>, and carvedilol</w:t>
      </w:r>
    </w:p>
    <w:p w:rsidR="003F40EC" w:rsidRDefault="003F40EC" w:rsidP="00AA4FBB">
      <w:pPr>
        <w:pStyle w:val="ListParagraph"/>
        <w:numPr>
          <w:ilvl w:val="0"/>
          <w:numId w:val="7"/>
        </w:numPr>
      </w:pPr>
      <w:r>
        <w:t>None</w:t>
      </w:r>
    </w:p>
    <w:p w:rsidR="00D23300" w:rsidRDefault="00D23300" w:rsidP="0033036B">
      <w:pPr>
        <w:pStyle w:val="ListParagraph"/>
        <w:ind w:left="1440"/>
      </w:pPr>
    </w:p>
    <w:p w:rsidR="003F40EC" w:rsidRPr="00515706" w:rsidRDefault="003F40EC" w:rsidP="0033036B">
      <w:pPr>
        <w:rPr>
          <w:b/>
        </w:rPr>
      </w:pPr>
      <w:r w:rsidRPr="00515706">
        <w:rPr>
          <w:b/>
        </w:rPr>
        <w:t>Relative</w:t>
      </w:r>
      <w:r w:rsidR="00EA2E03" w:rsidRPr="00515706">
        <w:rPr>
          <w:b/>
        </w:rPr>
        <w:t xml:space="preserve"> c</w:t>
      </w:r>
      <w:r w:rsidR="0054797A" w:rsidRPr="00515706">
        <w:rPr>
          <w:b/>
        </w:rPr>
        <w:t xml:space="preserve">ontraindications for metoprolol succinate, </w:t>
      </w:r>
      <w:proofErr w:type="spellStart"/>
      <w:r w:rsidR="0054797A" w:rsidRPr="00515706">
        <w:rPr>
          <w:b/>
        </w:rPr>
        <w:t>bisoprolol</w:t>
      </w:r>
      <w:proofErr w:type="spellEnd"/>
      <w:r w:rsidR="0054797A" w:rsidRPr="00515706">
        <w:rPr>
          <w:b/>
        </w:rPr>
        <w:t>, and carvedilol</w:t>
      </w:r>
    </w:p>
    <w:p w:rsidR="003F40EC" w:rsidRPr="00D77577" w:rsidRDefault="003F40EC" w:rsidP="00AA4FBB">
      <w:pPr>
        <w:numPr>
          <w:ilvl w:val="0"/>
          <w:numId w:val="7"/>
        </w:numPr>
      </w:pPr>
      <w:r w:rsidRPr="00D77577">
        <w:t>Aortic stenosis</w:t>
      </w:r>
      <w:r w:rsidR="0054797A">
        <w:t xml:space="preserve"> OR</w:t>
      </w:r>
    </w:p>
    <w:p w:rsidR="003F40EC" w:rsidRPr="00D77577" w:rsidRDefault="003F40EC" w:rsidP="00AA4FBB">
      <w:pPr>
        <w:numPr>
          <w:ilvl w:val="0"/>
          <w:numId w:val="7"/>
        </w:numPr>
      </w:pPr>
      <w:r w:rsidRPr="00D77577">
        <w:t>most recent SBP&lt;110</w:t>
      </w:r>
      <w:r w:rsidR="0054797A">
        <w:t xml:space="preserve"> OR</w:t>
      </w:r>
    </w:p>
    <w:p w:rsidR="003F40EC" w:rsidRPr="00D77577" w:rsidRDefault="003F40EC" w:rsidP="00AA4FBB">
      <w:pPr>
        <w:numPr>
          <w:ilvl w:val="0"/>
          <w:numId w:val="7"/>
        </w:numPr>
      </w:pPr>
      <w:r w:rsidRPr="00D77577">
        <w:t>Asthma</w:t>
      </w:r>
      <w:r w:rsidR="0054797A">
        <w:t xml:space="preserve"> OR</w:t>
      </w:r>
    </w:p>
    <w:p w:rsidR="003F40EC" w:rsidRPr="00D77577" w:rsidRDefault="003F40EC" w:rsidP="00AA4FBB">
      <w:pPr>
        <w:numPr>
          <w:ilvl w:val="0"/>
          <w:numId w:val="7"/>
        </w:numPr>
      </w:pPr>
      <w:r w:rsidRPr="00D77577">
        <w:t>most recent pulse&lt;60</w:t>
      </w:r>
      <w:r w:rsidR="0054797A">
        <w:t xml:space="preserve"> OR</w:t>
      </w:r>
    </w:p>
    <w:p w:rsidR="00EB4245" w:rsidRDefault="003F40EC" w:rsidP="00AA4FBB">
      <w:pPr>
        <w:numPr>
          <w:ilvl w:val="0"/>
          <w:numId w:val="7"/>
        </w:numPr>
      </w:pPr>
      <w:r w:rsidRPr="00D77577">
        <w:t>Prescription for verapamil</w:t>
      </w:r>
    </w:p>
    <w:p w:rsidR="003F40EC" w:rsidRDefault="00EB4245" w:rsidP="00AA4FBB">
      <w:pPr>
        <w:numPr>
          <w:ilvl w:val="0"/>
          <w:numId w:val="7"/>
        </w:numPr>
      </w:pPr>
      <w:r>
        <w:t>Prescription for diltiazem</w:t>
      </w:r>
    </w:p>
    <w:p w:rsidR="00EB4245" w:rsidRDefault="00EB4245" w:rsidP="00AA4FBB">
      <w:pPr>
        <w:numPr>
          <w:ilvl w:val="0"/>
          <w:numId w:val="7"/>
        </w:numPr>
      </w:pPr>
      <w:r>
        <w:t xml:space="preserve">Prescription for </w:t>
      </w:r>
      <w:proofErr w:type="spellStart"/>
      <w:r>
        <w:t>sotalol</w:t>
      </w:r>
      <w:proofErr w:type="spellEnd"/>
    </w:p>
    <w:p w:rsidR="00EB4245" w:rsidRDefault="00EB4245" w:rsidP="00AA4FBB">
      <w:pPr>
        <w:numPr>
          <w:ilvl w:val="0"/>
          <w:numId w:val="7"/>
        </w:numPr>
      </w:pPr>
      <w:r>
        <w:t xml:space="preserve">Prescription for beta blocker other than metoprolol succinate, </w:t>
      </w:r>
      <w:proofErr w:type="spellStart"/>
      <w:r>
        <w:t>bisoprolol</w:t>
      </w:r>
      <w:proofErr w:type="spellEnd"/>
      <w:r>
        <w:t xml:space="preserve"> or carvedilol</w:t>
      </w:r>
    </w:p>
    <w:p w:rsidR="00AA22CD" w:rsidRDefault="00AA22CD" w:rsidP="003267D0"/>
    <w:p w:rsidR="00583122" w:rsidRDefault="004C6C94" w:rsidP="00BB461D">
      <w:pPr>
        <w:shd w:val="clear" w:color="auto" w:fill="EAF1DD" w:themeFill="accent3" w:themeFillTint="33"/>
      </w:pPr>
      <w:r w:rsidRPr="00515706">
        <w:rPr>
          <w:b/>
        </w:rPr>
        <w:t>Special cases</w:t>
      </w:r>
      <w:r>
        <w:t>: p</w:t>
      </w:r>
      <w:r w:rsidR="00583122">
        <w:t>atients with compelling indications for one of the three recommended beta blockers</w:t>
      </w:r>
    </w:p>
    <w:p w:rsidR="00AA22CD" w:rsidRDefault="00583122" w:rsidP="00AA4FBB">
      <w:pPr>
        <w:pStyle w:val="ListParagraph"/>
        <w:numPr>
          <w:ilvl w:val="0"/>
          <w:numId w:val="10"/>
        </w:numPr>
      </w:pPr>
      <w:r>
        <w:t xml:space="preserve">who have an active prescription for another beta blocker (except </w:t>
      </w:r>
      <w:proofErr w:type="spellStart"/>
      <w:r>
        <w:t>sotalol</w:t>
      </w:r>
      <w:proofErr w:type="spellEnd"/>
      <w:r>
        <w:t xml:space="preserve">) </w:t>
      </w:r>
      <w:r>
        <w:sym w:font="Wingdings" w:char="F0E0"/>
      </w:r>
      <w:r>
        <w:t xml:space="preserve"> substitute for one of the 3 recommended beta blockers for heart failure</w:t>
      </w:r>
    </w:p>
    <w:p w:rsidR="00AA22CD" w:rsidRDefault="00583122" w:rsidP="00AA4FBB">
      <w:pPr>
        <w:pStyle w:val="ListParagraph"/>
        <w:numPr>
          <w:ilvl w:val="0"/>
          <w:numId w:val="10"/>
        </w:numPr>
      </w:pPr>
      <w:r>
        <w:t xml:space="preserve">who have an active prescription for </w:t>
      </w:r>
      <w:proofErr w:type="spellStart"/>
      <w:r>
        <w:t>sotalol</w:t>
      </w:r>
      <w:proofErr w:type="spellEnd"/>
      <w:r>
        <w:t xml:space="preserve"> </w:t>
      </w:r>
      <w:r>
        <w:sym w:font="Wingdings" w:char="F0E0"/>
      </w:r>
      <w:r>
        <w:t xml:space="preserve"> no action</w:t>
      </w:r>
    </w:p>
    <w:p w:rsidR="00BB461D" w:rsidRDefault="00BB461D" w:rsidP="00BB461D">
      <w:pPr>
        <w:rPr>
          <w:b/>
        </w:rPr>
      </w:pPr>
    </w:p>
    <w:p w:rsidR="0001054C" w:rsidRPr="00BB461D" w:rsidRDefault="004C6C94" w:rsidP="00BB461D">
      <w:pPr>
        <w:shd w:val="clear" w:color="auto" w:fill="DBE5F1" w:themeFill="accent1" w:themeFillTint="33"/>
        <w:rPr>
          <w:b/>
        </w:rPr>
      </w:pPr>
      <w:r w:rsidRPr="00515706">
        <w:rPr>
          <w:b/>
          <w:sz w:val="32"/>
          <w:szCs w:val="32"/>
          <w:u w:val="single"/>
        </w:rPr>
        <w:t>A</w:t>
      </w:r>
      <w:r w:rsidR="00EA2E03" w:rsidRPr="00515706">
        <w:rPr>
          <w:b/>
          <w:sz w:val="32"/>
          <w:szCs w:val="32"/>
          <w:u w:val="single"/>
        </w:rPr>
        <w:t>ldosterone antagonists</w:t>
      </w:r>
    </w:p>
    <w:p w:rsidR="00A027D7" w:rsidRDefault="00A027D7" w:rsidP="0023416A">
      <w:pPr>
        <w:rPr>
          <w:b/>
          <w:sz w:val="24"/>
          <w:szCs w:val="24"/>
          <w:u w:val="single"/>
        </w:rPr>
      </w:pPr>
    </w:p>
    <w:p w:rsidR="00A027D7" w:rsidRDefault="00A027D7" w:rsidP="00A027D7">
      <w:pPr>
        <w:ind w:left="360"/>
      </w:pPr>
      <w:r>
        <w:rPr>
          <w:b/>
          <w:sz w:val="24"/>
          <w:szCs w:val="24"/>
          <w:u w:val="single"/>
        </w:rPr>
        <w:t>Guideline:</w:t>
      </w:r>
      <w:r w:rsidRPr="0040733B">
        <w:rPr>
          <w:b/>
        </w:rPr>
        <w:t xml:space="preserve"> </w:t>
      </w:r>
      <w:r w:rsidRPr="003267D0">
        <w:rPr>
          <w:b/>
        </w:rPr>
        <w:t>Aldosterone receptor antagonists</w:t>
      </w:r>
      <w:r w:rsidRPr="00E17715">
        <w:t xml:space="preserve"> [or mineralocorticoid receptor antagonists] are recommended in patients with NYHA class II-IV and who have LVEF of 35% or less, unless contraindicated, to reduce morbidity and mortality. Patients with NYHA class II should have a history of prior cardiovascular hospitalization or elevated plasma natriuretic peptide levels to be considered for aldosterone receptor antagonists. Creatinine should be 2.5 mg/</w:t>
      </w:r>
      <w:proofErr w:type="spellStart"/>
      <w:r w:rsidRPr="00E17715">
        <w:t>dL</w:t>
      </w:r>
      <w:proofErr w:type="spellEnd"/>
      <w:r w:rsidRPr="00E17715">
        <w:t xml:space="preserve"> or less in men or 2.0 mg/</w:t>
      </w:r>
      <w:proofErr w:type="spellStart"/>
      <w:r w:rsidRPr="00E17715">
        <w:t>dL</w:t>
      </w:r>
      <w:proofErr w:type="spellEnd"/>
      <w:r w:rsidRPr="00E17715">
        <w:t xml:space="preserve"> or less in women (or estimated glomerular filtration rate &gt;30 mL/min/1.73 m2), and potassium should be less than 5.0 </w:t>
      </w:r>
      <w:proofErr w:type="spellStart"/>
      <w:r w:rsidRPr="00E17715">
        <w:t>mEq</w:t>
      </w:r>
      <w:proofErr w:type="spellEnd"/>
      <w:r w:rsidRPr="00E17715">
        <w:t xml:space="preserve">/L. Careful monitoring of potassium, renal function, and diuretic dosing should be performed at initiation and closely followed thereafter to minimize risk of hyperkalemia and renal insufficiency (425, 426, 478). (Level of Evidence: A) </w:t>
      </w:r>
      <w:proofErr w:type="spellStart"/>
      <w:r w:rsidRPr="00E17715">
        <w:t>Yancy</w:t>
      </w:r>
      <w:proofErr w:type="spellEnd"/>
      <w:r w:rsidRPr="00E17715">
        <w:t xml:space="preserve"> 7.3.2.5 </w:t>
      </w:r>
      <w:proofErr w:type="spellStart"/>
      <w:r w:rsidRPr="00E17715">
        <w:t>pg</w:t>
      </w:r>
      <w:proofErr w:type="spellEnd"/>
      <w:r w:rsidRPr="00E17715">
        <w:t xml:space="preserve"> 54</w:t>
      </w:r>
    </w:p>
    <w:p w:rsidR="00A027D7" w:rsidRDefault="00A027D7" w:rsidP="00A027D7">
      <w:pPr>
        <w:ind w:left="360"/>
      </w:pPr>
      <w:r w:rsidRPr="003267D0">
        <w:rPr>
          <w:b/>
        </w:rPr>
        <w:t>Aldosterone receptor antagonists</w:t>
      </w:r>
      <w:r w:rsidRPr="00E17715">
        <w:t xml:space="preserve"> are recommended to reduce morbidity and mortality following an acute MI in patients who have LVEF of 40% or less who develop symptoms of HF or who have a history of diabetes mel</w:t>
      </w:r>
      <w:r w:rsidR="00970AAA">
        <w:t>litus, unless contraindicated</w:t>
      </w:r>
      <w:r w:rsidRPr="00E17715">
        <w:t xml:space="preserve"> (446). (Level of Evidence: B) </w:t>
      </w:r>
      <w:proofErr w:type="spellStart"/>
      <w:r w:rsidRPr="00E17715">
        <w:t>Yancy</w:t>
      </w:r>
      <w:proofErr w:type="spellEnd"/>
      <w:r w:rsidRPr="00E17715">
        <w:t xml:space="preserve"> 7.3.2.5 </w:t>
      </w:r>
      <w:proofErr w:type="spellStart"/>
      <w:r w:rsidRPr="00E17715">
        <w:t>pg</w:t>
      </w:r>
      <w:proofErr w:type="spellEnd"/>
      <w:r w:rsidRPr="00E17715">
        <w:t xml:space="preserve"> 54</w:t>
      </w:r>
    </w:p>
    <w:p w:rsidR="00EA2E03" w:rsidRDefault="00EA2E03" w:rsidP="0023416A">
      <w:pPr>
        <w:rPr>
          <w:b/>
          <w:sz w:val="24"/>
          <w:szCs w:val="24"/>
          <w:u w:val="single"/>
        </w:rPr>
      </w:pPr>
    </w:p>
    <w:p w:rsidR="00EA2E03" w:rsidRPr="00515706" w:rsidRDefault="00515706" w:rsidP="0023416A">
      <w:pPr>
        <w:rPr>
          <w:b/>
          <w:sz w:val="24"/>
          <w:szCs w:val="24"/>
        </w:rPr>
      </w:pPr>
      <w:r w:rsidRPr="00515706">
        <w:rPr>
          <w:b/>
          <w:sz w:val="24"/>
          <w:szCs w:val="24"/>
        </w:rPr>
        <w:t>Compelling indications</w:t>
      </w:r>
    </w:p>
    <w:p w:rsidR="0023416A" w:rsidRDefault="003F40EC" w:rsidP="004C6C94">
      <w:pPr>
        <w:ind w:left="360"/>
      </w:pPr>
      <w:r>
        <w:t xml:space="preserve">Case </w:t>
      </w:r>
      <w:r w:rsidR="004F7B3C">
        <w:t>#1:</w:t>
      </w:r>
      <w:r>
        <w:t xml:space="preserve"> </w:t>
      </w:r>
    </w:p>
    <w:p w:rsidR="0023416A" w:rsidRDefault="0023416A" w:rsidP="004C6C94">
      <w:pPr>
        <w:pStyle w:val="ListParagraph"/>
        <w:numPr>
          <w:ilvl w:val="0"/>
          <w:numId w:val="1"/>
        </w:numPr>
        <w:ind w:left="1080"/>
      </w:pPr>
      <w:r>
        <w:t>LVEF&lt;=35</w:t>
      </w:r>
      <w:r w:rsidR="003F40EC">
        <w:t xml:space="preserve"> AND</w:t>
      </w:r>
    </w:p>
    <w:p w:rsidR="00692C42" w:rsidRDefault="00692C42" w:rsidP="004C6C94">
      <w:pPr>
        <w:pStyle w:val="ListParagraph"/>
        <w:numPr>
          <w:ilvl w:val="0"/>
          <w:numId w:val="1"/>
        </w:numPr>
        <w:ind w:left="1080"/>
      </w:pPr>
      <w:r>
        <w:t>Presence HF ICD9 code</w:t>
      </w:r>
    </w:p>
    <w:p w:rsidR="0023416A" w:rsidRDefault="004C6C94" w:rsidP="004C6C94">
      <w:pPr>
        <w:pStyle w:val="ListParagraph"/>
        <w:numPr>
          <w:ilvl w:val="0"/>
          <w:numId w:val="1"/>
        </w:numPr>
        <w:ind w:left="1080"/>
      </w:pPr>
      <w:r>
        <w:t>(Creatinine &lt;2.5 (male) or creatinine&lt;2.</w:t>
      </w:r>
      <w:r w:rsidR="00B077BA">
        <w:t>0</w:t>
      </w:r>
      <w:r w:rsidR="0023416A">
        <w:t xml:space="preserve"> (female) OR </w:t>
      </w:r>
      <w:proofErr w:type="spellStart"/>
      <w:r w:rsidR="0023416A">
        <w:t>eGFR</w:t>
      </w:r>
      <w:proofErr w:type="spellEnd"/>
      <w:r w:rsidR="0023416A">
        <w:t>&gt;30</w:t>
      </w:r>
      <w:r>
        <w:t xml:space="preserve">) </w:t>
      </w:r>
      <w:r w:rsidR="003F40EC">
        <w:t>AND</w:t>
      </w:r>
    </w:p>
    <w:p w:rsidR="0023416A" w:rsidRDefault="003F40EC" w:rsidP="004C6C94">
      <w:pPr>
        <w:pStyle w:val="ListParagraph"/>
        <w:numPr>
          <w:ilvl w:val="0"/>
          <w:numId w:val="1"/>
        </w:numPr>
        <w:ind w:left="1080"/>
      </w:pPr>
      <w:r>
        <w:t xml:space="preserve">Most recent </w:t>
      </w:r>
      <w:r w:rsidR="0023416A">
        <w:t>K&lt;5</w:t>
      </w:r>
      <w:r>
        <w:t xml:space="preserve"> AND</w:t>
      </w:r>
    </w:p>
    <w:p w:rsidR="00521FB3" w:rsidRDefault="00521FB3" w:rsidP="00692C42">
      <w:pPr>
        <w:pStyle w:val="ListParagraph"/>
        <w:numPr>
          <w:ilvl w:val="0"/>
          <w:numId w:val="1"/>
        </w:numPr>
        <w:ind w:left="1080"/>
      </w:pPr>
      <w:r>
        <w:t xml:space="preserve">Presence of ACE-I or ACE-I contraindicated </w:t>
      </w:r>
      <w:commentRangeStart w:id="5"/>
      <w:r>
        <w:t>AND</w:t>
      </w:r>
      <w:commentRangeEnd w:id="5"/>
      <w:r w:rsidR="00692C42">
        <w:rPr>
          <w:rStyle w:val="CommentReference"/>
        </w:rPr>
        <w:commentReference w:id="5"/>
      </w:r>
    </w:p>
    <w:p w:rsidR="00521FB3" w:rsidRDefault="00521FB3" w:rsidP="00521FB3">
      <w:pPr>
        <w:pStyle w:val="ListParagraph"/>
        <w:numPr>
          <w:ilvl w:val="0"/>
          <w:numId w:val="1"/>
        </w:numPr>
        <w:ind w:left="1080"/>
      </w:pPr>
      <w:r>
        <w:t xml:space="preserve">(Presence of one of the three recommended BB (metoprolol succinate, </w:t>
      </w:r>
      <w:proofErr w:type="spellStart"/>
      <w:r>
        <w:t>bisoprolol</w:t>
      </w:r>
      <w:proofErr w:type="spellEnd"/>
      <w:r>
        <w:t>, carvedilol) OR beta blocker contraindicated) AND</w:t>
      </w:r>
    </w:p>
    <w:p w:rsidR="003454D8" w:rsidRDefault="00925D81" w:rsidP="003454D8">
      <w:pPr>
        <w:pStyle w:val="ListParagraph"/>
        <w:numPr>
          <w:ilvl w:val="0"/>
          <w:numId w:val="1"/>
        </w:numPr>
        <w:ind w:left="1080"/>
      </w:pPr>
      <w:r>
        <w:t>Either</w:t>
      </w:r>
    </w:p>
    <w:p w:rsidR="003454D8" w:rsidRDefault="00DC2ADC" w:rsidP="00BC54A0">
      <w:pPr>
        <w:pStyle w:val="ListParagraph"/>
        <w:numPr>
          <w:ilvl w:val="1"/>
          <w:numId w:val="1"/>
        </w:numPr>
      </w:pPr>
      <w:r>
        <w:t>(</w:t>
      </w:r>
      <w:r w:rsidR="004C6C94">
        <w:t>NYHA Class III/</w:t>
      </w:r>
      <w:r w:rsidR="0023416A">
        <w:t>IV symptoms</w:t>
      </w:r>
      <w:r>
        <w:t>)</w:t>
      </w:r>
      <w:r w:rsidR="0023416A">
        <w:t xml:space="preserve"> OR</w:t>
      </w:r>
      <w:r w:rsidR="003F40EC">
        <w:t xml:space="preserve"> </w:t>
      </w:r>
    </w:p>
    <w:p w:rsidR="00CA4674" w:rsidRDefault="00DC2ADC" w:rsidP="00BC54A0">
      <w:pPr>
        <w:pStyle w:val="ListParagraph"/>
        <w:numPr>
          <w:ilvl w:val="1"/>
          <w:numId w:val="1"/>
        </w:numPr>
      </w:pPr>
      <w:r>
        <w:t>(</w:t>
      </w:r>
      <w:r w:rsidR="003454D8">
        <w:t>(</w:t>
      </w:r>
      <w:r>
        <w:t xml:space="preserve">NYHA Class II symptoms AND </w:t>
      </w:r>
      <w:r w:rsidR="00CA4674">
        <w:t>(</w:t>
      </w:r>
    </w:p>
    <w:p w:rsidR="00CA4674" w:rsidRDefault="006662D0" w:rsidP="003D4588">
      <w:pPr>
        <w:pStyle w:val="ListParagraph"/>
        <w:numPr>
          <w:ilvl w:val="2"/>
          <w:numId w:val="1"/>
        </w:numPr>
      </w:pPr>
      <w:r>
        <w:t>E</w:t>
      </w:r>
      <w:r w:rsidR="0023416A">
        <w:t>levated BNP defined as (BNP&gt;250)</w:t>
      </w:r>
      <w:r w:rsidR="003454D8">
        <w:t>)</w:t>
      </w:r>
      <w:r w:rsidR="0023416A">
        <w:t xml:space="preserve"> o</w:t>
      </w:r>
      <w:r w:rsidR="006274BD">
        <w:t xml:space="preserve">r </w:t>
      </w:r>
    </w:p>
    <w:p w:rsidR="00AA22CD" w:rsidRDefault="003454D8" w:rsidP="003D4588">
      <w:pPr>
        <w:pStyle w:val="ListParagraph"/>
        <w:numPr>
          <w:ilvl w:val="2"/>
          <w:numId w:val="1"/>
        </w:numPr>
      </w:pPr>
      <w:r>
        <w:t>(</w:t>
      </w:r>
      <w:r w:rsidR="006274BD">
        <w:t>(</w:t>
      </w:r>
      <w:proofErr w:type="spellStart"/>
      <w:r w:rsidR="006274BD">
        <w:t>NTproBNP</w:t>
      </w:r>
      <w:proofErr w:type="spellEnd"/>
      <w:r w:rsidR="006274BD">
        <w:t xml:space="preserve">&gt;750 for female or </w:t>
      </w:r>
      <w:proofErr w:type="spellStart"/>
      <w:r w:rsidR="006274BD">
        <w:t>NT</w:t>
      </w:r>
      <w:r w:rsidR="0023416A">
        <w:t>proBNP</w:t>
      </w:r>
      <w:proofErr w:type="spellEnd"/>
      <w:r w:rsidR="0023416A">
        <w:t>&gt;500 for male)</w:t>
      </w:r>
      <w:r w:rsidR="006662D0">
        <w:t xml:space="preserve">) </w:t>
      </w:r>
      <w:r w:rsidR="00CA4674">
        <w:t>or</w:t>
      </w:r>
    </w:p>
    <w:p w:rsidR="00CA4674" w:rsidRDefault="00CA4674" w:rsidP="003D4588">
      <w:pPr>
        <w:pStyle w:val="ListParagraph"/>
        <w:numPr>
          <w:ilvl w:val="2"/>
          <w:numId w:val="1"/>
        </w:numPr>
      </w:pPr>
      <w:r>
        <w:t xml:space="preserve">Prior cardiovascular </w:t>
      </w:r>
      <w:commentRangeStart w:id="6"/>
      <w:r>
        <w:t>hospitalization</w:t>
      </w:r>
      <w:commentRangeEnd w:id="6"/>
      <w:r w:rsidR="00692C42">
        <w:rPr>
          <w:rStyle w:val="CommentReference"/>
        </w:rPr>
        <w:commentReference w:id="6"/>
      </w:r>
    </w:p>
    <w:p w:rsidR="00FD557B" w:rsidRDefault="00FD557B" w:rsidP="004C6C94">
      <w:pPr>
        <w:ind w:left="360"/>
      </w:pPr>
    </w:p>
    <w:p w:rsidR="004C6C94" w:rsidRDefault="003F40EC" w:rsidP="004C6C94">
      <w:pPr>
        <w:ind w:left="360"/>
      </w:pPr>
      <w:r>
        <w:t xml:space="preserve">Case </w:t>
      </w:r>
      <w:r w:rsidR="004F7B3C">
        <w:t>#</w:t>
      </w:r>
      <w:r>
        <w:t>2</w:t>
      </w:r>
      <w:r w:rsidR="004C6C94">
        <w:t>:</w:t>
      </w:r>
    </w:p>
    <w:p w:rsidR="00BC54A0" w:rsidRDefault="0023416A" w:rsidP="00AA4FBB">
      <w:pPr>
        <w:pStyle w:val="ListParagraph"/>
        <w:numPr>
          <w:ilvl w:val="0"/>
          <w:numId w:val="11"/>
        </w:numPr>
        <w:ind w:left="1080"/>
      </w:pPr>
      <w:r>
        <w:t>LVEF&lt;=40</w:t>
      </w:r>
      <w:r w:rsidR="003F40EC">
        <w:t xml:space="preserve"> AND</w:t>
      </w:r>
    </w:p>
    <w:p w:rsidR="00456EA3" w:rsidRDefault="00456EA3" w:rsidP="00AA4FBB">
      <w:pPr>
        <w:pStyle w:val="ListParagraph"/>
        <w:numPr>
          <w:ilvl w:val="0"/>
          <w:numId w:val="11"/>
        </w:numPr>
        <w:ind w:left="1080"/>
      </w:pPr>
      <w:r>
        <w:t>Presence HF ICD9 code AND</w:t>
      </w:r>
    </w:p>
    <w:p w:rsidR="00BC54A0" w:rsidRDefault="00BC54A0" w:rsidP="00AA4FBB">
      <w:pPr>
        <w:pStyle w:val="ListParagraph"/>
        <w:numPr>
          <w:ilvl w:val="0"/>
          <w:numId w:val="11"/>
        </w:numPr>
        <w:ind w:left="1080"/>
      </w:pPr>
      <w:r>
        <w:t>Most recent K&lt;5 AND</w:t>
      </w:r>
    </w:p>
    <w:p w:rsidR="00456EA3" w:rsidRDefault="00BC54A0" w:rsidP="00456EA3">
      <w:pPr>
        <w:pStyle w:val="ListParagraph"/>
        <w:numPr>
          <w:ilvl w:val="0"/>
          <w:numId w:val="1"/>
        </w:numPr>
        <w:ind w:left="1080"/>
      </w:pPr>
      <w:r>
        <w:t>(</w:t>
      </w:r>
      <w:commentRangeStart w:id="7"/>
      <w:r w:rsidR="0023416A">
        <w:t>MI within last 6 months</w:t>
      </w:r>
      <w:r w:rsidR="003F40EC">
        <w:t xml:space="preserve"> </w:t>
      </w:r>
      <w:commentRangeEnd w:id="7"/>
      <w:r>
        <w:rPr>
          <w:rStyle w:val="CommentReference"/>
        </w:rPr>
        <w:commentReference w:id="7"/>
      </w:r>
      <w:r w:rsidR="003F40EC">
        <w:t>AND</w:t>
      </w:r>
      <w:r>
        <w:t xml:space="preserve"> </w:t>
      </w:r>
    </w:p>
    <w:p w:rsidR="00BC54A0" w:rsidRDefault="00456EA3" w:rsidP="00456EA3">
      <w:pPr>
        <w:pStyle w:val="ListParagraph"/>
        <w:numPr>
          <w:ilvl w:val="0"/>
          <w:numId w:val="1"/>
        </w:numPr>
        <w:ind w:left="1080"/>
      </w:pPr>
      <w:r>
        <w:t>(</w:t>
      </w:r>
      <w:r w:rsidR="00925D81">
        <w:t>NYHA Class II/ III/</w:t>
      </w:r>
      <w:r w:rsidR="00BC54A0">
        <w:t xml:space="preserve"> IV symptoms) OR</w:t>
      </w:r>
      <w:r>
        <w:t xml:space="preserve"> DM) AND</w:t>
      </w:r>
    </w:p>
    <w:p w:rsidR="00925D81" w:rsidRDefault="00456EA3" w:rsidP="00BC54A0">
      <w:pPr>
        <w:pStyle w:val="ListParagraph"/>
        <w:numPr>
          <w:ilvl w:val="0"/>
          <w:numId w:val="1"/>
        </w:numPr>
        <w:ind w:left="1080"/>
      </w:pPr>
      <w:r>
        <w:t>Presence of stage C BB or contraindication to BB AND</w:t>
      </w:r>
    </w:p>
    <w:p w:rsidR="00456EA3" w:rsidRDefault="00456EA3" w:rsidP="00BC54A0">
      <w:pPr>
        <w:pStyle w:val="ListParagraph"/>
        <w:numPr>
          <w:ilvl w:val="0"/>
          <w:numId w:val="1"/>
        </w:numPr>
        <w:ind w:left="1080"/>
      </w:pPr>
      <w:r>
        <w:t>ACE or ARB or contraindication</w:t>
      </w:r>
    </w:p>
    <w:p w:rsidR="00515706" w:rsidRDefault="00515706" w:rsidP="00515706">
      <w:pPr>
        <w:pStyle w:val="ListParagraph"/>
        <w:ind w:left="1080"/>
      </w:pPr>
    </w:p>
    <w:p w:rsidR="00925D81" w:rsidRDefault="00515706" w:rsidP="00515706">
      <w:pPr>
        <w:ind w:left="450"/>
      </w:pPr>
      <w:r>
        <w:t xml:space="preserve">Note:  If a patient is missing values for the following variables, aldosterone antagonist recommendation will be suppressed: </w:t>
      </w:r>
    </w:p>
    <w:p w:rsidR="00515706" w:rsidRDefault="00515706" w:rsidP="00515706">
      <w:pPr>
        <w:pStyle w:val="ListParagraph"/>
        <w:numPr>
          <w:ilvl w:val="1"/>
          <w:numId w:val="1"/>
        </w:numPr>
      </w:pPr>
      <w:r>
        <w:t xml:space="preserve">NYHA Class Symptoms </w:t>
      </w:r>
    </w:p>
    <w:p w:rsidR="00515706" w:rsidRDefault="00515706" w:rsidP="00515706">
      <w:pPr>
        <w:pStyle w:val="ListParagraph"/>
        <w:numPr>
          <w:ilvl w:val="1"/>
          <w:numId w:val="1"/>
        </w:numPr>
      </w:pPr>
      <w:r>
        <w:t xml:space="preserve">Potassium </w:t>
      </w:r>
    </w:p>
    <w:p w:rsidR="00515706" w:rsidRDefault="00515706" w:rsidP="00515706">
      <w:pPr>
        <w:pStyle w:val="ListParagraph"/>
        <w:numPr>
          <w:ilvl w:val="1"/>
          <w:numId w:val="1"/>
        </w:numPr>
      </w:pPr>
      <w:r>
        <w:t xml:space="preserve">BNP or </w:t>
      </w:r>
      <w:proofErr w:type="spellStart"/>
      <w:r>
        <w:t>NTproBNP</w:t>
      </w:r>
      <w:proofErr w:type="spellEnd"/>
      <w:r>
        <w:t xml:space="preserve"> (</w:t>
      </w:r>
      <w:r w:rsidR="00094DAC">
        <w:t xml:space="preserve">if NYHA Class II symptoms. Otherwise, lack of BNP or </w:t>
      </w:r>
      <w:proofErr w:type="spellStart"/>
      <w:r w:rsidR="00094DAC">
        <w:t>NTproBNP</w:t>
      </w:r>
      <w:proofErr w:type="spellEnd"/>
      <w:r w:rsidR="00094DAC">
        <w:t xml:space="preserve"> value will NOT suppress a recommendation</w:t>
      </w:r>
      <w:r>
        <w:t>)</w:t>
      </w:r>
    </w:p>
    <w:p w:rsidR="0001054C" w:rsidRPr="00E17715" w:rsidRDefault="0001054C" w:rsidP="0001054C"/>
    <w:p w:rsidR="001A0A51" w:rsidRPr="0027219A" w:rsidRDefault="004F7B3C" w:rsidP="0033036B">
      <w:pPr>
        <w:rPr>
          <w:b/>
        </w:rPr>
      </w:pPr>
      <w:r w:rsidRPr="0027219A">
        <w:rPr>
          <w:b/>
        </w:rPr>
        <w:t>Absolute</w:t>
      </w:r>
      <w:r w:rsidR="0071652C" w:rsidRPr="0027219A">
        <w:rPr>
          <w:b/>
        </w:rPr>
        <w:t xml:space="preserve"> Contraindications</w:t>
      </w:r>
    </w:p>
    <w:p w:rsidR="00AA22CD" w:rsidRDefault="00F13775" w:rsidP="00AA4FBB">
      <w:pPr>
        <w:pStyle w:val="ListParagraph"/>
        <w:numPr>
          <w:ilvl w:val="1"/>
          <w:numId w:val="8"/>
        </w:numPr>
      </w:pPr>
      <w:r w:rsidRPr="00D77577">
        <w:t xml:space="preserve">CKD Stage 5 </w:t>
      </w:r>
      <w:r w:rsidR="006545DE">
        <w:t xml:space="preserve">(ICD9 code) </w:t>
      </w:r>
      <w:r w:rsidR="00456EA3">
        <w:t xml:space="preserve"> OR presence CKD stage 4 icd9 code </w:t>
      </w:r>
      <w:r w:rsidRPr="00D77577">
        <w:t>OR</w:t>
      </w:r>
      <w:r w:rsidR="00456EA3">
        <w:t xml:space="preserve"> most recent </w:t>
      </w:r>
      <w:r w:rsidRPr="00D77577">
        <w:t xml:space="preserve"> </w:t>
      </w:r>
      <w:proofErr w:type="spellStart"/>
      <w:r w:rsidRPr="00D77577">
        <w:t>eGFR</w:t>
      </w:r>
      <w:proofErr w:type="spellEnd"/>
      <w:r w:rsidRPr="00D77577">
        <w:t>&lt;</w:t>
      </w:r>
      <w:r w:rsidR="008C649E">
        <w:t xml:space="preserve">=30 OR </w:t>
      </w:r>
      <w:r w:rsidR="00456EA3">
        <w:t xml:space="preserve">most recent </w:t>
      </w:r>
      <w:r w:rsidR="008C649E">
        <w:t>creatinine &gt;=2.5 for men &gt;=2.0</w:t>
      </w:r>
      <w:r w:rsidRPr="00D77577">
        <w:t xml:space="preserve"> for women</w:t>
      </w:r>
      <w:r w:rsidR="008C649E">
        <w:t xml:space="preserve"> (lowest wins)</w:t>
      </w:r>
      <w:r w:rsidR="004C6C94">
        <w:t xml:space="preserve"> OR</w:t>
      </w:r>
    </w:p>
    <w:p w:rsidR="004C6C94" w:rsidRDefault="00F13775" w:rsidP="00AA4FBB">
      <w:pPr>
        <w:pStyle w:val="ListParagraph"/>
        <w:numPr>
          <w:ilvl w:val="1"/>
          <w:numId w:val="8"/>
        </w:numPr>
      </w:pPr>
      <w:r w:rsidRPr="00D77577">
        <w:t>Addison’s disease</w:t>
      </w:r>
    </w:p>
    <w:p w:rsidR="006545DE" w:rsidRDefault="006545DE" w:rsidP="006545DE">
      <w:pPr>
        <w:pStyle w:val="ListParagraph"/>
        <w:ind w:left="1080"/>
      </w:pPr>
    </w:p>
    <w:p w:rsidR="001A0A51" w:rsidRPr="0027219A" w:rsidRDefault="004F7B3C" w:rsidP="0033036B">
      <w:pPr>
        <w:rPr>
          <w:b/>
        </w:rPr>
      </w:pPr>
      <w:r w:rsidRPr="0027219A">
        <w:rPr>
          <w:b/>
        </w:rPr>
        <w:t>Relative Contraindications</w:t>
      </w:r>
    </w:p>
    <w:p w:rsidR="001A0A51" w:rsidRDefault="00F13775" w:rsidP="00AA4FBB">
      <w:pPr>
        <w:pStyle w:val="ListParagraph"/>
        <w:numPr>
          <w:ilvl w:val="1"/>
          <w:numId w:val="8"/>
        </w:numPr>
      </w:pPr>
      <w:r w:rsidRPr="00D77577">
        <w:t>CKD Stage 3  OR 30&lt;</w:t>
      </w:r>
      <w:proofErr w:type="spellStart"/>
      <w:r w:rsidRPr="00D77577">
        <w:t>eGFR</w:t>
      </w:r>
      <w:proofErr w:type="spellEnd"/>
      <w:r w:rsidRPr="00D77577">
        <w:t>&lt;</w:t>
      </w:r>
      <w:r w:rsidR="00456EA3">
        <w:t>=</w:t>
      </w:r>
      <w:r w:rsidRPr="00D77577">
        <w:t>60</w:t>
      </w:r>
      <w:r w:rsidR="004C6C94">
        <w:t xml:space="preserve"> OR</w:t>
      </w:r>
    </w:p>
    <w:p w:rsidR="001A0A51" w:rsidRDefault="00456EA3" w:rsidP="00AA4FBB">
      <w:pPr>
        <w:pStyle w:val="ListParagraph"/>
        <w:numPr>
          <w:ilvl w:val="1"/>
          <w:numId w:val="8"/>
        </w:numPr>
      </w:pPr>
      <w:r>
        <w:t xml:space="preserve">Prescription for </w:t>
      </w:r>
      <w:r w:rsidR="00F13775" w:rsidRPr="00D77577">
        <w:t>Potassium supplements</w:t>
      </w:r>
      <w:r w:rsidR="004C6C94">
        <w:t xml:space="preserve"> OR</w:t>
      </w:r>
    </w:p>
    <w:p w:rsidR="001A0A51" w:rsidRDefault="00456EA3" w:rsidP="00AA4FBB">
      <w:pPr>
        <w:pStyle w:val="ListParagraph"/>
        <w:numPr>
          <w:ilvl w:val="1"/>
          <w:numId w:val="8"/>
        </w:numPr>
      </w:pPr>
      <w:r>
        <w:t xml:space="preserve">Prescription for </w:t>
      </w:r>
      <w:r w:rsidR="00F13775" w:rsidRPr="00D77577">
        <w:t>Other potassium-sparing diuretic</w:t>
      </w:r>
      <w:r w:rsidR="0071652C">
        <w:t>s</w:t>
      </w:r>
      <w:r w:rsidR="004C6C94">
        <w:t xml:space="preserve"> OR</w:t>
      </w:r>
    </w:p>
    <w:p w:rsidR="001A0A51" w:rsidRDefault="00456EA3" w:rsidP="00AA4FBB">
      <w:pPr>
        <w:pStyle w:val="ListParagraph"/>
        <w:numPr>
          <w:ilvl w:val="1"/>
          <w:numId w:val="8"/>
        </w:numPr>
      </w:pPr>
      <w:r>
        <w:t xml:space="preserve">Prescription for </w:t>
      </w:r>
      <w:r w:rsidR="00F13775" w:rsidRPr="00D77577">
        <w:t>Non-steroidal anti-inflammatory drugs (NSAIDs)</w:t>
      </w:r>
      <w:r w:rsidR="004C6C94">
        <w:t xml:space="preserve"> OR</w:t>
      </w:r>
    </w:p>
    <w:p w:rsidR="001A0A51" w:rsidRDefault="00456EA3" w:rsidP="00AA4FBB">
      <w:pPr>
        <w:pStyle w:val="ListParagraph"/>
        <w:numPr>
          <w:ilvl w:val="1"/>
          <w:numId w:val="8"/>
        </w:numPr>
      </w:pPr>
      <w:r>
        <w:t xml:space="preserve">Prescription for </w:t>
      </w:r>
      <w:r w:rsidR="00F13775" w:rsidRPr="00D77577">
        <w:t>Heparin</w:t>
      </w:r>
      <w:r w:rsidR="004C6C94">
        <w:t xml:space="preserve"> OR</w:t>
      </w:r>
    </w:p>
    <w:p w:rsidR="00AA22CD" w:rsidRDefault="00456EA3" w:rsidP="00AA4FBB">
      <w:pPr>
        <w:pStyle w:val="ListParagraph"/>
        <w:numPr>
          <w:ilvl w:val="1"/>
          <w:numId w:val="8"/>
        </w:numPr>
      </w:pPr>
      <w:r>
        <w:t xml:space="preserve">Prescription for </w:t>
      </w:r>
      <w:r w:rsidR="00F13775" w:rsidRPr="00D77577">
        <w:t>Cholestyramine</w:t>
      </w:r>
    </w:p>
    <w:p w:rsidR="00F13775" w:rsidRPr="00E17715" w:rsidRDefault="00F13775" w:rsidP="004C6C94">
      <w:pPr>
        <w:ind w:left="720"/>
      </w:pPr>
    </w:p>
    <w:p w:rsidR="00E17715" w:rsidRPr="0027219A" w:rsidRDefault="004C6C94" w:rsidP="00BB461D">
      <w:pPr>
        <w:shd w:val="clear" w:color="auto" w:fill="DBE5F1" w:themeFill="accent1" w:themeFillTint="33"/>
        <w:rPr>
          <w:b/>
          <w:sz w:val="32"/>
          <w:szCs w:val="32"/>
          <w:u w:val="single"/>
        </w:rPr>
      </w:pPr>
      <w:commentRangeStart w:id="8"/>
      <w:r w:rsidRPr="0027219A">
        <w:rPr>
          <w:b/>
          <w:sz w:val="32"/>
          <w:szCs w:val="32"/>
          <w:u w:val="single"/>
        </w:rPr>
        <w:t>Hydralazine</w:t>
      </w:r>
      <w:commentRangeEnd w:id="8"/>
      <w:r w:rsidR="00FF62A7">
        <w:rPr>
          <w:rStyle w:val="CommentReference"/>
        </w:rPr>
        <w:commentReference w:id="8"/>
      </w:r>
    </w:p>
    <w:p w:rsidR="004320EE" w:rsidRDefault="004320EE" w:rsidP="004320EE">
      <w:r>
        <w:t xml:space="preserve">Note: should be given in combination with isosorbide </w:t>
      </w:r>
      <w:proofErr w:type="spellStart"/>
      <w:r>
        <w:t>dinitrates</w:t>
      </w:r>
      <w:proofErr w:type="spellEnd"/>
      <w:r>
        <w:t xml:space="preserve"> (unless one is contraindicated), but because they have different contraindications they are listed separately. </w:t>
      </w:r>
    </w:p>
    <w:p w:rsidR="00A027D7" w:rsidRPr="004C6C94" w:rsidRDefault="00A027D7" w:rsidP="004320EE">
      <w:pPr>
        <w:rPr>
          <w:b/>
          <w:sz w:val="24"/>
          <w:szCs w:val="24"/>
        </w:rPr>
      </w:pPr>
    </w:p>
    <w:p w:rsidR="00A027D7" w:rsidRDefault="00A027D7" w:rsidP="00A027D7">
      <w:pPr>
        <w:ind w:left="360"/>
      </w:pPr>
      <w:r>
        <w:rPr>
          <w:b/>
          <w:sz w:val="24"/>
          <w:szCs w:val="24"/>
          <w:u w:val="single"/>
        </w:rPr>
        <w:t>Guideline:</w:t>
      </w:r>
      <w:r w:rsidRPr="0040733B">
        <w:rPr>
          <w:b/>
        </w:rPr>
        <w:t xml:space="preserve"> </w:t>
      </w:r>
      <w:r w:rsidRPr="00E17715">
        <w:t xml:space="preserve">The combination of </w:t>
      </w:r>
      <w:r w:rsidRPr="003267D0">
        <w:rPr>
          <w:b/>
        </w:rPr>
        <w:t xml:space="preserve">hydralazine and isosorbide </w:t>
      </w:r>
      <w:proofErr w:type="spellStart"/>
      <w:r w:rsidRPr="003267D0">
        <w:rPr>
          <w:b/>
        </w:rPr>
        <w:t>dinitrate</w:t>
      </w:r>
      <w:proofErr w:type="spellEnd"/>
      <w:r w:rsidRPr="00E17715">
        <w:t xml:space="preserve"> is recommended to reduce morbidity and mortality for patients self-described as African Americans with NYHA class III–IV </w:t>
      </w:r>
      <w:proofErr w:type="spellStart"/>
      <w:r w:rsidRPr="00E17715">
        <w:t>HFrEF</w:t>
      </w:r>
      <w:proofErr w:type="spellEnd"/>
      <w:r w:rsidRPr="00E17715">
        <w:t xml:space="preserve"> receiving optimal therapy with ACE inhibitors and beta blockers, unless contraindicated (423, 424). (Level of Evidence: A) </w:t>
      </w:r>
      <w:proofErr w:type="spellStart"/>
      <w:r w:rsidRPr="00E17715">
        <w:t>Yancy</w:t>
      </w:r>
      <w:proofErr w:type="spellEnd"/>
      <w:r w:rsidRPr="00E17715">
        <w:t xml:space="preserve"> 7.3.2.6 </w:t>
      </w:r>
      <w:proofErr w:type="spellStart"/>
      <w:r w:rsidRPr="00E17715">
        <w:t>pg</w:t>
      </w:r>
      <w:proofErr w:type="spellEnd"/>
      <w:r w:rsidRPr="00E17715">
        <w:t xml:space="preserve"> 58</w:t>
      </w:r>
    </w:p>
    <w:p w:rsidR="00A027D7" w:rsidRPr="00E17715" w:rsidRDefault="00A027D7" w:rsidP="00A027D7">
      <w:pPr>
        <w:ind w:left="360"/>
      </w:pPr>
      <w:r w:rsidRPr="00E17715">
        <w:t xml:space="preserve">A combination of </w:t>
      </w:r>
      <w:r w:rsidRPr="003267D0">
        <w:rPr>
          <w:b/>
        </w:rPr>
        <w:t xml:space="preserve">hydralazine and isosorbide </w:t>
      </w:r>
      <w:proofErr w:type="spellStart"/>
      <w:r w:rsidRPr="003267D0">
        <w:rPr>
          <w:b/>
        </w:rPr>
        <w:t>dinitrate</w:t>
      </w:r>
      <w:proofErr w:type="spellEnd"/>
      <w:r w:rsidRPr="00E17715">
        <w:t xml:space="preserve"> can be useful to reduce morbidity or mortality in patients with current or prior symptomatic </w:t>
      </w:r>
      <w:proofErr w:type="spellStart"/>
      <w:r w:rsidRPr="00E17715">
        <w:t>HF</w:t>
      </w:r>
      <w:r w:rsidRPr="00E17715">
        <w:rPr>
          <w:i/>
          <w:iCs/>
        </w:rPr>
        <w:t>r</w:t>
      </w:r>
      <w:r w:rsidRPr="00E17715">
        <w:t>EF</w:t>
      </w:r>
      <w:proofErr w:type="spellEnd"/>
      <w:r w:rsidRPr="00E17715">
        <w:t xml:space="preserve"> who cannot be given an ACE inhibitor or ARB because of drug intolerance, hypotension, or renal insufficiency, unless contraindicated (449). (Level of Evidence: A)</w:t>
      </w:r>
      <w:r w:rsidRPr="00E17715">
        <w:rPr>
          <w:rFonts w:eastAsiaTheme="minorEastAsia"/>
          <w:color w:val="000000" w:themeColor="text1"/>
          <w:kern w:val="24"/>
        </w:rPr>
        <w:t xml:space="preserve"> </w:t>
      </w:r>
      <w:proofErr w:type="spellStart"/>
      <w:r w:rsidRPr="00E17715">
        <w:t>Yancy</w:t>
      </w:r>
      <w:proofErr w:type="spellEnd"/>
      <w:r w:rsidRPr="00E17715">
        <w:t xml:space="preserve"> 7.3.2.6 </w:t>
      </w:r>
      <w:proofErr w:type="spellStart"/>
      <w:r w:rsidRPr="00E17715">
        <w:t>pg</w:t>
      </w:r>
      <w:proofErr w:type="spellEnd"/>
      <w:r w:rsidRPr="00E17715">
        <w:t xml:space="preserve"> 58 (Class </w:t>
      </w:r>
      <w:proofErr w:type="spellStart"/>
      <w:r w:rsidRPr="00E17715">
        <w:t>IIa</w:t>
      </w:r>
      <w:proofErr w:type="spellEnd"/>
      <w:r w:rsidRPr="00E17715">
        <w:t xml:space="preserve">) </w:t>
      </w:r>
    </w:p>
    <w:p w:rsidR="00360E60" w:rsidRDefault="00360E60" w:rsidP="005C0B0E"/>
    <w:p w:rsidR="00B16BB1" w:rsidRDefault="00B16BB1" w:rsidP="00B16BB1">
      <w:r w:rsidRPr="00515706">
        <w:rPr>
          <w:b/>
        </w:rPr>
        <w:t>Special case:</w:t>
      </w:r>
      <w:r>
        <w:t xml:space="preserve"> If most recent SBP &lt;110</w:t>
      </w:r>
    </w:p>
    <w:p w:rsidR="00B16BB1" w:rsidRDefault="00B16BB1" w:rsidP="00AA4FBB">
      <w:pPr>
        <w:pStyle w:val="ListParagraph"/>
        <w:numPr>
          <w:ilvl w:val="0"/>
          <w:numId w:val="14"/>
        </w:numPr>
      </w:pPr>
      <w:r>
        <w:t xml:space="preserve">and patient NOT already on hydralazine </w:t>
      </w:r>
      <w:r>
        <w:sym w:font="Wingdings" w:char="F0E0"/>
      </w:r>
      <w:r>
        <w:t xml:space="preserve"> do not evaluate recommend start </w:t>
      </w:r>
    </w:p>
    <w:p w:rsidR="00B16BB1" w:rsidRDefault="00B16BB1" w:rsidP="00AA4FBB">
      <w:pPr>
        <w:pStyle w:val="ListParagraph"/>
        <w:numPr>
          <w:ilvl w:val="0"/>
          <w:numId w:val="14"/>
        </w:numPr>
      </w:pPr>
      <w:proofErr w:type="gramStart"/>
      <w:r>
        <w:t>and</w:t>
      </w:r>
      <w:proofErr w:type="gramEnd"/>
      <w:r>
        <w:t xml:space="preserve"> patient IS already on hydralazine </w:t>
      </w:r>
      <w:r>
        <w:sym w:font="Wingdings" w:char="F0E0"/>
      </w:r>
      <w:r>
        <w:t xml:space="preserve"> do not recommend to stop, but issue warning message that patient has SBP&lt;110.</w:t>
      </w:r>
    </w:p>
    <w:p w:rsidR="00B16BB1" w:rsidRDefault="00B16BB1" w:rsidP="005C0B0E"/>
    <w:p w:rsidR="004F7B3C" w:rsidRPr="0027219A" w:rsidRDefault="004F7B3C" w:rsidP="005C0B0E">
      <w:pPr>
        <w:rPr>
          <w:b/>
        </w:rPr>
      </w:pPr>
      <w:r w:rsidRPr="0027219A">
        <w:rPr>
          <w:b/>
        </w:rPr>
        <w:t>Compelling indications:</w:t>
      </w:r>
    </w:p>
    <w:p w:rsidR="00F47AE8" w:rsidRDefault="00EA3104" w:rsidP="004C6C94">
      <w:pPr>
        <w:ind w:left="360"/>
      </w:pPr>
      <w:r>
        <w:t xml:space="preserve">Case </w:t>
      </w:r>
      <w:r w:rsidR="004F7B3C">
        <w:t>#</w:t>
      </w:r>
      <w:r>
        <w:t>1</w:t>
      </w:r>
      <w:r w:rsidR="004C6C94">
        <w:t>:</w:t>
      </w:r>
    </w:p>
    <w:p w:rsidR="00F47AE8" w:rsidRDefault="00F47AE8" w:rsidP="004C6C94">
      <w:pPr>
        <w:pStyle w:val="ListParagraph"/>
        <w:numPr>
          <w:ilvl w:val="0"/>
          <w:numId w:val="1"/>
        </w:numPr>
        <w:ind w:left="1080"/>
      </w:pPr>
      <w:r>
        <w:t>LVEF&lt;=40</w:t>
      </w:r>
      <w:r w:rsidR="00EA3104">
        <w:t xml:space="preserve"> AND</w:t>
      </w:r>
    </w:p>
    <w:p w:rsidR="00F47AE8" w:rsidRDefault="004C6C94" w:rsidP="004C6C94">
      <w:pPr>
        <w:pStyle w:val="ListParagraph"/>
        <w:numPr>
          <w:ilvl w:val="0"/>
          <w:numId w:val="1"/>
        </w:numPr>
        <w:ind w:left="1080"/>
      </w:pPr>
      <w:r>
        <w:t>Self-</w:t>
      </w:r>
      <w:r w:rsidR="00F47AE8">
        <w:t>identified African American</w:t>
      </w:r>
      <w:r w:rsidR="00EA3104">
        <w:t xml:space="preserve"> AND</w:t>
      </w:r>
    </w:p>
    <w:p w:rsidR="00F47AE8" w:rsidRDefault="00F47AE8" w:rsidP="004C6C94">
      <w:pPr>
        <w:pStyle w:val="ListParagraph"/>
        <w:numPr>
          <w:ilvl w:val="0"/>
          <w:numId w:val="1"/>
        </w:numPr>
        <w:ind w:left="1080"/>
      </w:pPr>
      <w:r>
        <w:t>NYHA Class III or IV symptoms</w:t>
      </w:r>
      <w:r w:rsidR="00EA3104">
        <w:t xml:space="preserve"> AND</w:t>
      </w:r>
    </w:p>
    <w:p w:rsidR="00F47AE8" w:rsidRDefault="00C65000" w:rsidP="004C6C94">
      <w:pPr>
        <w:pStyle w:val="ListParagraph"/>
        <w:numPr>
          <w:ilvl w:val="0"/>
          <w:numId w:val="1"/>
        </w:numPr>
        <w:ind w:left="1080"/>
      </w:pPr>
      <w:r>
        <w:t>(</w:t>
      </w:r>
      <w:r w:rsidR="00F47AE8">
        <w:t xml:space="preserve">Presence of ACE-I </w:t>
      </w:r>
      <w:r w:rsidR="00F47AE8" w:rsidRPr="00C65000">
        <w:rPr>
          <w:highlight w:val="yellow"/>
        </w:rPr>
        <w:t>or</w:t>
      </w:r>
      <w:r w:rsidR="00F47AE8">
        <w:t xml:space="preserve"> ACE-I contraindicated</w:t>
      </w:r>
      <w:r>
        <w:t>)</w:t>
      </w:r>
      <w:r w:rsidR="00EA3104">
        <w:t xml:space="preserve"> </w:t>
      </w:r>
      <w:r w:rsidRPr="00C65000">
        <w:rPr>
          <w:highlight w:val="yellow"/>
        </w:rPr>
        <w:t>OR</w:t>
      </w:r>
      <w:r w:rsidR="00E95434">
        <w:t xml:space="preserve"> </w:t>
      </w:r>
      <w:r>
        <w:t>(</w:t>
      </w:r>
      <w:r w:rsidR="00E95434">
        <w:t xml:space="preserve">ARB </w:t>
      </w:r>
      <w:r w:rsidR="00E95434" w:rsidRPr="00C65000">
        <w:rPr>
          <w:highlight w:val="yellow"/>
        </w:rPr>
        <w:t>or</w:t>
      </w:r>
      <w:r w:rsidR="00E95434">
        <w:t xml:space="preserve"> ARB contraindicated </w:t>
      </w:r>
      <w:r>
        <w:t>)</w:t>
      </w:r>
    </w:p>
    <w:p w:rsidR="00F47AE8" w:rsidRDefault="00F47AE8" w:rsidP="004C6C94">
      <w:pPr>
        <w:pStyle w:val="ListParagraph"/>
        <w:numPr>
          <w:ilvl w:val="0"/>
          <w:numId w:val="1"/>
        </w:numPr>
        <w:ind w:left="1080"/>
      </w:pPr>
      <w:r>
        <w:t xml:space="preserve">Presence of </w:t>
      </w:r>
      <w:r w:rsidR="00D2588D">
        <w:t xml:space="preserve">one of the three recommended </w:t>
      </w:r>
      <w:r w:rsidR="00521FB3">
        <w:t>beta blockers</w:t>
      </w:r>
      <w:r w:rsidR="00D2588D">
        <w:t xml:space="preserve"> (metoprolol succinate, </w:t>
      </w:r>
      <w:proofErr w:type="spellStart"/>
      <w:r w:rsidR="00D2588D">
        <w:t>bisoprolol</w:t>
      </w:r>
      <w:proofErr w:type="spellEnd"/>
      <w:r w:rsidR="00D2588D">
        <w:t>, carvedilol)</w:t>
      </w:r>
      <w:r w:rsidR="00521FB3">
        <w:t xml:space="preserve"> or beta blockers </w:t>
      </w:r>
      <w:r>
        <w:t>contraindicated</w:t>
      </w:r>
      <w:r w:rsidR="00372199">
        <w:t xml:space="preserve"> </w:t>
      </w:r>
    </w:p>
    <w:p w:rsidR="00F47AE8" w:rsidRDefault="00F47AE8" w:rsidP="004C6C94">
      <w:pPr>
        <w:ind w:left="360"/>
      </w:pPr>
    </w:p>
    <w:p w:rsidR="00F47AE8" w:rsidRDefault="004C6C94" w:rsidP="004C6C94">
      <w:pPr>
        <w:ind w:left="360"/>
      </w:pPr>
      <w:r>
        <w:t>Case #2:</w:t>
      </w:r>
    </w:p>
    <w:p w:rsidR="00F8405F" w:rsidRDefault="00F8405F" w:rsidP="004C6C94">
      <w:pPr>
        <w:ind w:left="360"/>
      </w:pPr>
    </w:p>
    <w:p w:rsidR="00F47AE8" w:rsidRDefault="00F47AE8" w:rsidP="004C6C94">
      <w:pPr>
        <w:pStyle w:val="ListParagraph"/>
        <w:numPr>
          <w:ilvl w:val="0"/>
          <w:numId w:val="1"/>
        </w:numPr>
        <w:ind w:left="1080"/>
      </w:pPr>
      <w:r>
        <w:t>LVEF&lt;=40</w:t>
      </w:r>
      <w:r w:rsidR="00EA3104">
        <w:t xml:space="preserve"> AND</w:t>
      </w:r>
    </w:p>
    <w:p w:rsidR="00F47AE8" w:rsidRDefault="00E95434" w:rsidP="004C6C94">
      <w:pPr>
        <w:pStyle w:val="ListParagraph"/>
        <w:numPr>
          <w:ilvl w:val="0"/>
          <w:numId w:val="1"/>
        </w:numPr>
        <w:ind w:left="1080"/>
      </w:pPr>
      <w:r>
        <w:t xml:space="preserve">NYHA </w:t>
      </w:r>
      <w:r w:rsidR="00F47AE8">
        <w:t>Class III or IV symptoms</w:t>
      </w:r>
      <w:r w:rsidR="00EA3104">
        <w:t xml:space="preserve"> AND</w:t>
      </w:r>
    </w:p>
    <w:p w:rsidR="00F47AE8" w:rsidRDefault="00C65000" w:rsidP="004C6C94">
      <w:pPr>
        <w:pStyle w:val="ListParagraph"/>
        <w:numPr>
          <w:ilvl w:val="0"/>
          <w:numId w:val="1"/>
        </w:numPr>
        <w:ind w:left="1080"/>
      </w:pPr>
      <w:r>
        <w:t xml:space="preserve">Absence of ACE </w:t>
      </w:r>
      <w:r w:rsidRPr="00C65000">
        <w:rPr>
          <w:highlight w:val="yellow"/>
        </w:rPr>
        <w:t>AND</w:t>
      </w:r>
      <w:r>
        <w:t xml:space="preserve"> ARB </w:t>
      </w:r>
      <w:r w:rsidRPr="00C65000">
        <w:rPr>
          <w:highlight w:val="yellow"/>
        </w:rPr>
        <w:t>AND</w:t>
      </w:r>
      <w:r w:rsidR="00F47AE8">
        <w:t xml:space="preserve"> either</w:t>
      </w:r>
    </w:p>
    <w:p w:rsidR="00F47AE8" w:rsidRDefault="00F47AE8" w:rsidP="004C6C94">
      <w:pPr>
        <w:pStyle w:val="ListParagraph"/>
        <w:numPr>
          <w:ilvl w:val="1"/>
          <w:numId w:val="1"/>
        </w:numPr>
        <w:ind w:left="1800"/>
      </w:pPr>
      <w:r>
        <w:t xml:space="preserve">(CDK Stage 4 or 5 or </w:t>
      </w:r>
      <w:proofErr w:type="spellStart"/>
      <w:r>
        <w:t>eGFR</w:t>
      </w:r>
      <w:proofErr w:type="spellEnd"/>
      <w:r>
        <w:t xml:space="preserve">&lt;30) </w:t>
      </w:r>
      <w:r w:rsidR="00EA3104">
        <w:t>OR</w:t>
      </w:r>
    </w:p>
    <w:p w:rsidR="004C6C94" w:rsidRDefault="00C65000" w:rsidP="004C6C94">
      <w:pPr>
        <w:pStyle w:val="ListParagraph"/>
        <w:numPr>
          <w:ilvl w:val="1"/>
          <w:numId w:val="1"/>
        </w:numPr>
        <w:ind w:left="1800"/>
      </w:pPr>
      <w:r>
        <w:t xml:space="preserve">ADR to ACE </w:t>
      </w:r>
      <w:r w:rsidRPr="00C65000">
        <w:rPr>
          <w:highlight w:val="yellow"/>
        </w:rPr>
        <w:t>AND</w:t>
      </w:r>
      <w:r>
        <w:t xml:space="preserve"> </w:t>
      </w:r>
      <w:r w:rsidR="00F47AE8">
        <w:t xml:space="preserve"> ADR to </w:t>
      </w:r>
      <w:commentRangeStart w:id="9"/>
      <w:r w:rsidR="00F47AE8">
        <w:t>ARB</w:t>
      </w:r>
      <w:commentRangeEnd w:id="9"/>
      <w:r w:rsidR="006A25C1">
        <w:rPr>
          <w:rStyle w:val="CommentReference"/>
        </w:rPr>
        <w:commentReference w:id="9"/>
      </w:r>
      <w:r w:rsidR="00F47AE8">
        <w:t xml:space="preserve"> </w:t>
      </w:r>
    </w:p>
    <w:p w:rsidR="00C65000" w:rsidRDefault="00C65000" w:rsidP="004C6C94">
      <w:pPr>
        <w:pStyle w:val="ListParagraph"/>
        <w:numPr>
          <w:ilvl w:val="1"/>
          <w:numId w:val="1"/>
        </w:numPr>
        <w:ind w:left="1800"/>
      </w:pPr>
      <w:r>
        <w:t>SBP&lt;110</w:t>
      </w:r>
    </w:p>
    <w:p w:rsidR="00AA22CD" w:rsidRDefault="00AA22CD" w:rsidP="00407B81">
      <w:pPr>
        <w:pStyle w:val="ListParagraph"/>
        <w:ind w:left="1080"/>
      </w:pPr>
    </w:p>
    <w:p w:rsidR="0027219A" w:rsidRDefault="0027219A" w:rsidP="0027219A">
      <w:pPr>
        <w:ind w:left="450"/>
      </w:pPr>
      <w:r>
        <w:t xml:space="preserve">Note:  If a patient is missing values for the following variables, hydralazine recommendation will be suppressed: </w:t>
      </w:r>
    </w:p>
    <w:p w:rsidR="0027219A" w:rsidRDefault="0027219A" w:rsidP="0027219A">
      <w:pPr>
        <w:pStyle w:val="ListParagraph"/>
        <w:numPr>
          <w:ilvl w:val="1"/>
          <w:numId w:val="1"/>
        </w:numPr>
      </w:pPr>
      <w:r>
        <w:t xml:space="preserve">NYHA Class Symptoms </w:t>
      </w:r>
    </w:p>
    <w:p w:rsidR="0027219A" w:rsidRDefault="0027219A" w:rsidP="0027219A">
      <w:pPr>
        <w:pStyle w:val="ListParagraph"/>
        <w:numPr>
          <w:ilvl w:val="1"/>
          <w:numId w:val="1"/>
        </w:numPr>
      </w:pPr>
      <w:r>
        <w:t>Race</w:t>
      </w:r>
      <w:r w:rsidR="00094DAC">
        <w:t xml:space="preserve"> (for Case #1) </w:t>
      </w:r>
    </w:p>
    <w:p w:rsidR="004C6C94" w:rsidRPr="0027219A" w:rsidRDefault="004C6C94" w:rsidP="004C6C94">
      <w:pPr>
        <w:pStyle w:val="ListParagraph"/>
        <w:ind w:left="1080"/>
        <w:rPr>
          <w:b/>
        </w:rPr>
      </w:pPr>
    </w:p>
    <w:p w:rsidR="00F13775" w:rsidRPr="0027219A" w:rsidRDefault="00250DBD" w:rsidP="000A3496">
      <w:pPr>
        <w:pStyle w:val="ListParagraph"/>
        <w:ind w:left="0"/>
        <w:rPr>
          <w:b/>
        </w:rPr>
      </w:pPr>
      <w:r w:rsidRPr="0027219A">
        <w:rPr>
          <w:b/>
        </w:rPr>
        <w:t>Absolute</w:t>
      </w:r>
      <w:r w:rsidR="00A21E71" w:rsidRPr="0027219A">
        <w:rPr>
          <w:b/>
        </w:rPr>
        <w:t xml:space="preserve"> contraindications</w:t>
      </w:r>
    </w:p>
    <w:p w:rsidR="008729DC" w:rsidRDefault="00F13775" w:rsidP="00AA4FBB">
      <w:pPr>
        <w:pStyle w:val="ListParagraph"/>
        <w:numPr>
          <w:ilvl w:val="0"/>
          <w:numId w:val="12"/>
        </w:numPr>
        <w:ind w:left="720"/>
      </w:pPr>
      <w:r w:rsidRPr="00D77577">
        <w:t>Lupus-like symptoms as an ADR to hydralazine</w:t>
      </w:r>
      <w:r w:rsidR="004C6C94">
        <w:t xml:space="preserve"> OR</w:t>
      </w:r>
    </w:p>
    <w:p w:rsidR="0033036B" w:rsidRDefault="0033036B" w:rsidP="000A3496">
      <w:pPr>
        <w:pStyle w:val="ListParagraph"/>
      </w:pPr>
    </w:p>
    <w:p w:rsidR="00F13775" w:rsidRPr="0027219A" w:rsidRDefault="004F7B3C" w:rsidP="000A3496">
      <w:pPr>
        <w:pStyle w:val="ListParagraph"/>
        <w:ind w:left="0"/>
        <w:rPr>
          <w:b/>
        </w:rPr>
      </w:pPr>
      <w:r w:rsidRPr="0027219A">
        <w:rPr>
          <w:b/>
        </w:rPr>
        <w:t>Relative</w:t>
      </w:r>
      <w:r w:rsidR="008729DC" w:rsidRPr="0027219A">
        <w:rPr>
          <w:b/>
        </w:rPr>
        <w:t xml:space="preserve"> </w:t>
      </w:r>
      <w:r w:rsidR="00F13775" w:rsidRPr="0027219A">
        <w:rPr>
          <w:b/>
        </w:rPr>
        <w:t>contraindications</w:t>
      </w:r>
    </w:p>
    <w:p w:rsidR="00F13775" w:rsidRDefault="00F13775" w:rsidP="00AA4FBB">
      <w:pPr>
        <w:pStyle w:val="ListParagraph"/>
        <w:numPr>
          <w:ilvl w:val="0"/>
          <w:numId w:val="13"/>
        </w:numPr>
        <w:ind w:left="720"/>
      </w:pPr>
      <w:r w:rsidRPr="00D77577">
        <w:t xml:space="preserve">Lupus </w:t>
      </w:r>
      <w:r w:rsidR="00250DBD">
        <w:t xml:space="preserve">Erythematosus Systemic </w:t>
      </w:r>
    </w:p>
    <w:p w:rsidR="00BB461D" w:rsidRPr="00BB461D" w:rsidRDefault="00BB461D" w:rsidP="00BB461D">
      <w:pPr>
        <w:pStyle w:val="ListParagraph"/>
        <w:rPr>
          <w:b/>
          <w:sz w:val="24"/>
          <w:szCs w:val="24"/>
          <w:u w:val="single"/>
        </w:rPr>
      </w:pPr>
    </w:p>
    <w:p w:rsidR="004C6C94" w:rsidRPr="0027219A" w:rsidRDefault="004C6C94" w:rsidP="00BB461D">
      <w:pPr>
        <w:shd w:val="clear" w:color="auto" w:fill="DBE5F1" w:themeFill="accent1" w:themeFillTint="33"/>
        <w:rPr>
          <w:sz w:val="32"/>
          <w:szCs w:val="32"/>
        </w:rPr>
      </w:pPr>
      <w:r w:rsidRPr="0027219A">
        <w:rPr>
          <w:b/>
          <w:sz w:val="32"/>
          <w:szCs w:val="32"/>
          <w:u w:val="single"/>
        </w:rPr>
        <w:t>I</w:t>
      </w:r>
      <w:r w:rsidR="00F47AE8" w:rsidRPr="0027219A">
        <w:rPr>
          <w:b/>
          <w:sz w:val="32"/>
          <w:szCs w:val="32"/>
          <w:u w:val="single"/>
        </w:rPr>
        <w:t xml:space="preserve">sosorbide </w:t>
      </w:r>
      <w:proofErr w:type="spellStart"/>
      <w:r w:rsidR="00EA2E03" w:rsidRPr="0027219A">
        <w:rPr>
          <w:b/>
          <w:sz w:val="32"/>
          <w:szCs w:val="32"/>
          <w:u w:val="single"/>
        </w:rPr>
        <w:t>di</w:t>
      </w:r>
      <w:r w:rsidR="00F47AE8" w:rsidRPr="0027219A">
        <w:rPr>
          <w:b/>
          <w:sz w:val="32"/>
          <w:szCs w:val="32"/>
          <w:u w:val="single"/>
        </w:rPr>
        <w:t>nitrates</w:t>
      </w:r>
      <w:proofErr w:type="spellEnd"/>
      <w:r w:rsidRPr="0027219A">
        <w:rPr>
          <w:b/>
          <w:sz w:val="32"/>
          <w:szCs w:val="32"/>
        </w:rPr>
        <w:t xml:space="preserve"> </w:t>
      </w:r>
    </w:p>
    <w:p w:rsidR="00F47AE8" w:rsidRDefault="004C6C94" w:rsidP="00F47AE8">
      <w:r>
        <w:t>Note: s</w:t>
      </w:r>
      <w:r w:rsidR="00250DBD">
        <w:t>hould</w:t>
      </w:r>
      <w:r>
        <w:t xml:space="preserve"> be given in combination with hy</w:t>
      </w:r>
      <w:r w:rsidR="00250DBD">
        <w:t>dralazine</w:t>
      </w:r>
      <w:r w:rsidR="004320EE">
        <w:t xml:space="preserve"> (unless one is contraindicated)</w:t>
      </w:r>
      <w:r>
        <w:t>,</w:t>
      </w:r>
      <w:r w:rsidR="00250DBD">
        <w:t xml:space="preserve"> but because they have different contraindications they are listed separately. </w:t>
      </w:r>
    </w:p>
    <w:p w:rsidR="00A027D7" w:rsidRPr="004C6C94" w:rsidRDefault="00A027D7" w:rsidP="00F47AE8">
      <w:pPr>
        <w:rPr>
          <w:b/>
          <w:sz w:val="24"/>
          <w:szCs w:val="24"/>
        </w:rPr>
      </w:pPr>
    </w:p>
    <w:p w:rsidR="00A027D7" w:rsidRDefault="00A027D7" w:rsidP="00A027D7">
      <w:pPr>
        <w:ind w:left="360"/>
      </w:pPr>
      <w:r>
        <w:rPr>
          <w:b/>
          <w:sz w:val="24"/>
          <w:szCs w:val="24"/>
          <w:u w:val="single"/>
        </w:rPr>
        <w:t>Guideline:</w:t>
      </w:r>
      <w:r w:rsidRPr="0040733B">
        <w:rPr>
          <w:b/>
        </w:rPr>
        <w:t xml:space="preserve"> </w:t>
      </w:r>
      <w:r w:rsidRPr="00E17715">
        <w:t xml:space="preserve">The combination of </w:t>
      </w:r>
      <w:r w:rsidRPr="003267D0">
        <w:rPr>
          <w:b/>
        </w:rPr>
        <w:t xml:space="preserve">hydralazine and isosorbide </w:t>
      </w:r>
      <w:proofErr w:type="spellStart"/>
      <w:r w:rsidRPr="003267D0">
        <w:rPr>
          <w:b/>
        </w:rPr>
        <w:t>dinitrate</w:t>
      </w:r>
      <w:proofErr w:type="spellEnd"/>
      <w:r w:rsidRPr="00E17715">
        <w:t xml:space="preserve"> is recommended to reduce morbidity and mortality for patients self-described as African Americans with NYHA class III–IV </w:t>
      </w:r>
      <w:proofErr w:type="spellStart"/>
      <w:r w:rsidRPr="00E17715">
        <w:t>HFrEF</w:t>
      </w:r>
      <w:proofErr w:type="spellEnd"/>
      <w:r w:rsidRPr="00E17715">
        <w:t xml:space="preserve"> receiving optimal therapy with ACE inhibitors and beta blockers, unless contraindicated (423, 424). (Level of Evidence: A) </w:t>
      </w:r>
      <w:proofErr w:type="spellStart"/>
      <w:r w:rsidRPr="00E17715">
        <w:t>Yancy</w:t>
      </w:r>
      <w:proofErr w:type="spellEnd"/>
      <w:r w:rsidRPr="00E17715">
        <w:t xml:space="preserve"> 7.3.2.6 </w:t>
      </w:r>
      <w:proofErr w:type="spellStart"/>
      <w:r w:rsidRPr="00E17715">
        <w:t>pg</w:t>
      </w:r>
      <w:proofErr w:type="spellEnd"/>
      <w:r w:rsidRPr="00E17715">
        <w:t xml:space="preserve"> 58</w:t>
      </w:r>
    </w:p>
    <w:p w:rsidR="00A027D7" w:rsidRDefault="00A027D7" w:rsidP="00A027D7">
      <w:pPr>
        <w:ind w:left="360"/>
      </w:pPr>
      <w:r w:rsidRPr="00E17715">
        <w:t xml:space="preserve">A combination of </w:t>
      </w:r>
      <w:r w:rsidRPr="003267D0">
        <w:rPr>
          <w:b/>
        </w:rPr>
        <w:t xml:space="preserve">hydralazine and isosorbide </w:t>
      </w:r>
      <w:proofErr w:type="spellStart"/>
      <w:r w:rsidRPr="003267D0">
        <w:rPr>
          <w:b/>
        </w:rPr>
        <w:t>dinitrate</w:t>
      </w:r>
      <w:proofErr w:type="spellEnd"/>
      <w:r w:rsidRPr="00E17715">
        <w:t xml:space="preserve"> can be useful to reduce morbidity or mortality in patients with current or prior symptomatic </w:t>
      </w:r>
      <w:proofErr w:type="spellStart"/>
      <w:r w:rsidRPr="00E17715">
        <w:t>HF</w:t>
      </w:r>
      <w:r w:rsidRPr="00E17715">
        <w:rPr>
          <w:i/>
          <w:iCs/>
        </w:rPr>
        <w:t>r</w:t>
      </w:r>
      <w:r w:rsidRPr="00E17715">
        <w:t>EF</w:t>
      </w:r>
      <w:proofErr w:type="spellEnd"/>
      <w:r w:rsidRPr="00E17715">
        <w:t xml:space="preserve"> who cannot be given an ACE inhibitor or ARB because of drug intolerance, hypotension, or renal insufficiency, unless contraindicated (449). (Level of Evidence: A)</w:t>
      </w:r>
      <w:r w:rsidRPr="00E17715">
        <w:rPr>
          <w:rFonts w:eastAsiaTheme="minorEastAsia"/>
          <w:color w:val="000000" w:themeColor="text1"/>
          <w:kern w:val="24"/>
        </w:rPr>
        <w:t xml:space="preserve"> </w:t>
      </w:r>
      <w:proofErr w:type="spellStart"/>
      <w:r w:rsidRPr="00E17715">
        <w:t>Yancy</w:t>
      </w:r>
      <w:proofErr w:type="spellEnd"/>
      <w:r w:rsidRPr="00E17715">
        <w:t xml:space="preserve"> 7.3.2.6 </w:t>
      </w:r>
      <w:proofErr w:type="spellStart"/>
      <w:r w:rsidRPr="00E17715">
        <w:t>pg</w:t>
      </w:r>
      <w:proofErr w:type="spellEnd"/>
      <w:r w:rsidRPr="00E17715">
        <w:t xml:space="preserve"> 58 (Class </w:t>
      </w:r>
      <w:proofErr w:type="spellStart"/>
      <w:r w:rsidRPr="00E17715">
        <w:t>IIa</w:t>
      </w:r>
      <w:proofErr w:type="spellEnd"/>
      <w:r w:rsidRPr="00E17715">
        <w:t xml:space="preserve">) </w:t>
      </w:r>
    </w:p>
    <w:p w:rsidR="00261443" w:rsidRDefault="00261443" w:rsidP="00A027D7">
      <w:pPr>
        <w:ind w:left="360"/>
      </w:pPr>
    </w:p>
    <w:p w:rsidR="00261443" w:rsidRDefault="00261443" w:rsidP="00261443">
      <w:r w:rsidRPr="00515706">
        <w:rPr>
          <w:b/>
        </w:rPr>
        <w:t>Special case:</w:t>
      </w:r>
      <w:r>
        <w:t xml:space="preserve"> If most recent SBP &lt;110</w:t>
      </w:r>
    </w:p>
    <w:p w:rsidR="00261443" w:rsidRDefault="00261443" w:rsidP="00AA4FBB">
      <w:pPr>
        <w:pStyle w:val="ListParagraph"/>
        <w:numPr>
          <w:ilvl w:val="0"/>
          <w:numId w:val="14"/>
        </w:numPr>
      </w:pPr>
      <w:r>
        <w:t xml:space="preserve">and patient NOT already on isosorbide </w:t>
      </w:r>
      <w:proofErr w:type="spellStart"/>
      <w:r>
        <w:t>dinitrate</w:t>
      </w:r>
      <w:proofErr w:type="spellEnd"/>
      <w:r>
        <w:t xml:space="preserve"> </w:t>
      </w:r>
      <w:r>
        <w:sym w:font="Wingdings" w:char="F0E0"/>
      </w:r>
      <w:r>
        <w:t xml:space="preserve"> do not evaluate recommend  start </w:t>
      </w:r>
    </w:p>
    <w:p w:rsidR="00261443" w:rsidRPr="00E17715" w:rsidRDefault="00261443" w:rsidP="00AA4FBB">
      <w:pPr>
        <w:pStyle w:val="ListParagraph"/>
        <w:numPr>
          <w:ilvl w:val="0"/>
          <w:numId w:val="14"/>
        </w:numPr>
      </w:pPr>
      <w:proofErr w:type="gramStart"/>
      <w:r>
        <w:t>and</w:t>
      </w:r>
      <w:proofErr w:type="gramEnd"/>
      <w:r>
        <w:t xml:space="preserve"> patient IS already on isosorbide </w:t>
      </w:r>
      <w:proofErr w:type="spellStart"/>
      <w:r>
        <w:t>dinitrate</w:t>
      </w:r>
      <w:proofErr w:type="spellEnd"/>
      <w:r>
        <w:t xml:space="preserve"> </w:t>
      </w:r>
      <w:r>
        <w:sym w:font="Wingdings" w:char="F0E0"/>
      </w:r>
      <w:r>
        <w:t xml:space="preserve"> do not recommend to stop, but issue warning message that patient has SBP&lt;110.</w:t>
      </w:r>
    </w:p>
    <w:p w:rsidR="004F7B3C" w:rsidRDefault="004F7B3C" w:rsidP="00F47AE8"/>
    <w:p w:rsidR="004F7B3C" w:rsidRPr="0027219A" w:rsidRDefault="0027219A" w:rsidP="00F47AE8">
      <w:pPr>
        <w:rPr>
          <w:b/>
        </w:rPr>
      </w:pPr>
      <w:r w:rsidRPr="0027219A">
        <w:rPr>
          <w:b/>
        </w:rPr>
        <w:t>Compelling indications</w:t>
      </w:r>
    </w:p>
    <w:p w:rsidR="00F47AE8" w:rsidRDefault="00250DBD" w:rsidP="004320EE">
      <w:pPr>
        <w:ind w:left="360"/>
      </w:pPr>
      <w:r>
        <w:t xml:space="preserve">Case </w:t>
      </w:r>
      <w:r w:rsidR="004F7B3C">
        <w:t>#1:</w:t>
      </w:r>
    </w:p>
    <w:p w:rsidR="00F47AE8" w:rsidRDefault="00F47AE8" w:rsidP="004320EE">
      <w:pPr>
        <w:pStyle w:val="ListParagraph"/>
        <w:numPr>
          <w:ilvl w:val="0"/>
          <w:numId w:val="1"/>
        </w:numPr>
        <w:ind w:left="1080"/>
      </w:pPr>
      <w:r>
        <w:t>LVEF&lt;=40</w:t>
      </w:r>
      <w:r w:rsidR="00250DBD">
        <w:t xml:space="preserve"> AND</w:t>
      </w:r>
    </w:p>
    <w:p w:rsidR="00F47AE8" w:rsidRDefault="004320EE" w:rsidP="004320EE">
      <w:pPr>
        <w:pStyle w:val="ListParagraph"/>
        <w:numPr>
          <w:ilvl w:val="0"/>
          <w:numId w:val="1"/>
        </w:numPr>
        <w:ind w:left="1080"/>
      </w:pPr>
      <w:r>
        <w:t>Self-</w:t>
      </w:r>
      <w:r w:rsidR="00F47AE8">
        <w:t>identified African American</w:t>
      </w:r>
      <w:r w:rsidR="00250DBD">
        <w:t xml:space="preserve"> AND</w:t>
      </w:r>
    </w:p>
    <w:p w:rsidR="00F47AE8" w:rsidRDefault="00F47AE8" w:rsidP="004320EE">
      <w:pPr>
        <w:pStyle w:val="ListParagraph"/>
        <w:numPr>
          <w:ilvl w:val="0"/>
          <w:numId w:val="1"/>
        </w:numPr>
        <w:ind w:left="1080"/>
      </w:pPr>
      <w:r>
        <w:t>NYHA Class III or IV symptoms</w:t>
      </w:r>
      <w:r w:rsidR="00250DBD">
        <w:t xml:space="preserve"> AND</w:t>
      </w:r>
    </w:p>
    <w:p w:rsidR="00E95434" w:rsidRDefault="00E95434" w:rsidP="00E95434">
      <w:pPr>
        <w:pStyle w:val="ListParagraph"/>
        <w:numPr>
          <w:ilvl w:val="0"/>
          <w:numId w:val="1"/>
        </w:numPr>
        <w:ind w:left="1080"/>
      </w:pPr>
      <w:r>
        <w:t>Presence of ACE-I or ACE-I contraindicated or ARB or ARB contraindicated AND</w:t>
      </w:r>
    </w:p>
    <w:p w:rsidR="004320EE" w:rsidRDefault="004320EE" w:rsidP="004320EE">
      <w:pPr>
        <w:pStyle w:val="ListParagraph"/>
        <w:numPr>
          <w:ilvl w:val="0"/>
          <w:numId w:val="1"/>
        </w:numPr>
        <w:ind w:left="1080"/>
      </w:pPr>
      <w:r>
        <w:t xml:space="preserve">Presence of </w:t>
      </w:r>
      <w:r w:rsidR="00D2588D">
        <w:t xml:space="preserve">one of the three recommended BB (metoprolol succinate, </w:t>
      </w:r>
      <w:proofErr w:type="spellStart"/>
      <w:r w:rsidR="00D2588D">
        <w:t>bisoprolol</w:t>
      </w:r>
      <w:proofErr w:type="spellEnd"/>
      <w:r w:rsidR="00D2588D">
        <w:t xml:space="preserve">, carvedilol) </w:t>
      </w:r>
      <w:r w:rsidR="00521FB3">
        <w:t xml:space="preserve">OR beta blocker </w:t>
      </w:r>
      <w:r w:rsidR="00F47AE8">
        <w:t>contraindicated</w:t>
      </w:r>
      <w:r>
        <w:t xml:space="preserve"> </w:t>
      </w:r>
    </w:p>
    <w:p w:rsidR="00F47AE8" w:rsidRDefault="00F47AE8" w:rsidP="004320EE">
      <w:pPr>
        <w:ind w:left="360"/>
      </w:pPr>
    </w:p>
    <w:p w:rsidR="00F47AE8" w:rsidRDefault="00250DBD" w:rsidP="004320EE">
      <w:pPr>
        <w:ind w:left="360"/>
      </w:pPr>
      <w:r>
        <w:t xml:space="preserve">Case </w:t>
      </w:r>
      <w:r w:rsidR="004F7B3C">
        <w:t>#</w:t>
      </w:r>
      <w:r>
        <w:t xml:space="preserve">2 </w:t>
      </w:r>
    </w:p>
    <w:p w:rsidR="00F47AE8" w:rsidRDefault="00F47AE8" w:rsidP="004320EE">
      <w:pPr>
        <w:pStyle w:val="ListParagraph"/>
        <w:numPr>
          <w:ilvl w:val="0"/>
          <w:numId w:val="1"/>
        </w:numPr>
        <w:ind w:left="1080"/>
      </w:pPr>
      <w:r>
        <w:t>LVEF&lt;=40</w:t>
      </w:r>
      <w:r w:rsidR="00250DBD">
        <w:t xml:space="preserve"> AND</w:t>
      </w:r>
    </w:p>
    <w:p w:rsidR="00F47AE8" w:rsidRDefault="00F47AE8" w:rsidP="004320EE">
      <w:pPr>
        <w:pStyle w:val="ListParagraph"/>
        <w:numPr>
          <w:ilvl w:val="0"/>
          <w:numId w:val="1"/>
        </w:numPr>
        <w:ind w:left="1080"/>
      </w:pPr>
      <w:r>
        <w:t>NYA Class III or IV symptoms</w:t>
      </w:r>
      <w:r w:rsidR="00250DBD">
        <w:t xml:space="preserve"> AND</w:t>
      </w:r>
    </w:p>
    <w:p w:rsidR="00F47AE8" w:rsidRDefault="00F47AE8" w:rsidP="004320EE">
      <w:pPr>
        <w:pStyle w:val="ListParagraph"/>
        <w:numPr>
          <w:ilvl w:val="0"/>
          <w:numId w:val="1"/>
        </w:numPr>
        <w:ind w:left="1080"/>
      </w:pPr>
      <w:r>
        <w:t>Absence of ACE or ARB and either</w:t>
      </w:r>
    </w:p>
    <w:p w:rsidR="00F47AE8" w:rsidRDefault="00F47AE8" w:rsidP="004320EE">
      <w:pPr>
        <w:pStyle w:val="ListParagraph"/>
        <w:numPr>
          <w:ilvl w:val="1"/>
          <w:numId w:val="1"/>
        </w:numPr>
        <w:ind w:left="1800"/>
      </w:pPr>
      <w:r>
        <w:t xml:space="preserve">(CDK Stage 4 or 5 or </w:t>
      </w:r>
      <w:proofErr w:type="spellStart"/>
      <w:r>
        <w:t>eGFR</w:t>
      </w:r>
      <w:proofErr w:type="spellEnd"/>
      <w:r>
        <w:t>&lt;30) or</w:t>
      </w:r>
    </w:p>
    <w:p w:rsidR="00F47AE8" w:rsidRDefault="004320EE" w:rsidP="004320EE">
      <w:pPr>
        <w:pStyle w:val="ListParagraph"/>
        <w:numPr>
          <w:ilvl w:val="1"/>
          <w:numId w:val="1"/>
        </w:numPr>
        <w:ind w:left="1800"/>
      </w:pPr>
      <w:r>
        <w:t xml:space="preserve">ADR to ACE or ADR to ARB </w:t>
      </w:r>
      <w:r w:rsidR="00706291">
        <w:t>or</w:t>
      </w:r>
    </w:p>
    <w:p w:rsidR="00706291" w:rsidRDefault="00706291" w:rsidP="004320EE">
      <w:pPr>
        <w:pStyle w:val="ListParagraph"/>
        <w:numPr>
          <w:ilvl w:val="1"/>
          <w:numId w:val="1"/>
        </w:numPr>
        <w:ind w:left="1800"/>
      </w:pPr>
      <w:r>
        <w:t>SBP &lt;110</w:t>
      </w:r>
    </w:p>
    <w:p w:rsidR="00F47AE8" w:rsidRDefault="00F47AE8" w:rsidP="004320EE">
      <w:pPr>
        <w:pStyle w:val="ListParagraph"/>
        <w:ind w:left="1440"/>
      </w:pPr>
    </w:p>
    <w:p w:rsidR="0027219A" w:rsidRDefault="0027219A" w:rsidP="0027219A">
      <w:pPr>
        <w:ind w:left="450"/>
      </w:pPr>
      <w:r>
        <w:t>Note:  If a patient is missing values for the following v</w:t>
      </w:r>
      <w:r w:rsidR="00094DAC">
        <w:t xml:space="preserve">ariables, isosorbide </w:t>
      </w:r>
      <w:proofErr w:type="spellStart"/>
      <w:r w:rsidR="00094DAC">
        <w:t>dinitrate</w:t>
      </w:r>
      <w:proofErr w:type="spellEnd"/>
      <w:r w:rsidR="00094DAC">
        <w:t xml:space="preserve"> </w:t>
      </w:r>
      <w:r>
        <w:t xml:space="preserve">recommendation will be suppressed: </w:t>
      </w:r>
    </w:p>
    <w:p w:rsidR="0027219A" w:rsidRDefault="0027219A" w:rsidP="0027219A">
      <w:pPr>
        <w:pStyle w:val="ListParagraph"/>
        <w:numPr>
          <w:ilvl w:val="1"/>
          <w:numId w:val="1"/>
        </w:numPr>
      </w:pPr>
      <w:r>
        <w:t xml:space="preserve">NYHA Class Symptoms </w:t>
      </w:r>
    </w:p>
    <w:p w:rsidR="0027219A" w:rsidRPr="0027219A" w:rsidRDefault="0027219A" w:rsidP="0027219A">
      <w:pPr>
        <w:pStyle w:val="ListParagraph"/>
        <w:numPr>
          <w:ilvl w:val="1"/>
          <w:numId w:val="1"/>
        </w:numPr>
      </w:pPr>
      <w:r>
        <w:t>Race</w:t>
      </w:r>
      <w:r w:rsidR="00094DAC">
        <w:t xml:space="preserve"> (for Case #1)</w:t>
      </w:r>
    </w:p>
    <w:p w:rsidR="00E17715" w:rsidRPr="00E17715" w:rsidRDefault="00E17715" w:rsidP="005C0B0E"/>
    <w:p w:rsidR="004320EE" w:rsidRPr="0027219A" w:rsidRDefault="0027219A" w:rsidP="0033036B">
      <w:pPr>
        <w:pStyle w:val="ListParagraph"/>
        <w:ind w:left="0"/>
        <w:rPr>
          <w:b/>
        </w:rPr>
      </w:pPr>
      <w:r>
        <w:rPr>
          <w:b/>
        </w:rPr>
        <w:t>Absolute contraindications</w:t>
      </w:r>
    </w:p>
    <w:p w:rsidR="008D39DF" w:rsidRDefault="008D39DF" w:rsidP="00AA4FBB">
      <w:pPr>
        <w:pStyle w:val="ListParagraph"/>
        <w:numPr>
          <w:ilvl w:val="0"/>
          <w:numId w:val="18"/>
        </w:numPr>
      </w:pPr>
      <w:r>
        <w:t>Active prescription for phosphodiesterase inhibitors (</w:t>
      </w:r>
      <w:r w:rsidRPr="00D77577">
        <w:t>silde</w:t>
      </w:r>
      <w:r>
        <w:t xml:space="preserve">nafil, </w:t>
      </w:r>
      <w:proofErr w:type="spellStart"/>
      <w:r>
        <w:t>vardenafil</w:t>
      </w:r>
      <w:proofErr w:type="spellEnd"/>
      <w:r>
        <w:t xml:space="preserve">, or </w:t>
      </w:r>
      <w:proofErr w:type="spellStart"/>
      <w:r>
        <w:t>tadalafil</w:t>
      </w:r>
      <w:proofErr w:type="spellEnd"/>
      <w:r>
        <w:t xml:space="preserve">) </w:t>
      </w:r>
    </w:p>
    <w:p w:rsidR="0033036B" w:rsidRDefault="0033036B" w:rsidP="0033036B">
      <w:pPr>
        <w:pStyle w:val="ListParagraph"/>
      </w:pPr>
    </w:p>
    <w:p w:rsidR="004320EE" w:rsidRPr="0027219A" w:rsidRDefault="00250DBD" w:rsidP="0033036B">
      <w:pPr>
        <w:pStyle w:val="ListParagraph"/>
        <w:ind w:left="0"/>
        <w:rPr>
          <w:b/>
        </w:rPr>
      </w:pPr>
      <w:r w:rsidRPr="0027219A">
        <w:rPr>
          <w:b/>
        </w:rPr>
        <w:t>Relative</w:t>
      </w:r>
      <w:r w:rsidR="0027219A" w:rsidRPr="0027219A">
        <w:rPr>
          <w:b/>
        </w:rPr>
        <w:t xml:space="preserve"> contraindications</w:t>
      </w:r>
    </w:p>
    <w:p w:rsidR="00BB461D" w:rsidRPr="00826F61" w:rsidRDefault="00826F61" w:rsidP="003B1FE8">
      <w:proofErr w:type="gramStart"/>
      <w:r w:rsidRPr="00826F61">
        <w:t>none</w:t>
      </w:r>
      <w:proofErr w:type="gramEnd"/>
    </w:p>
    <w:p w:rsidR="003B1FE8" w:rsidRPr="00BB461D" w:rsidRDefault="0027219A" w:rsidP="00BB461D">
      <w:pPr>
        <w:shd w:val="clear" w:color="auto" w:fill="DBE5F1" w:themeFill="accent1" w:themeFillTint="33"/>
        <w:rPr>
          <w:b/>
        </w:rPr>
      </w:pPr>
      <w:r>
        <w:rPr>
          <w:b/>
          <w:sz w:val="32"/>
          <w:szCs w:val="32"/>
          <w:u w:val="single"/>
        </w:rPr>
        <w:t xml:space="preserve">Implantable </w:t>
      </w:r>
      <w:proofErr w:type="spellStart"/>
      <w:r>
        <w:rPr>
          <w:b/>
          <w:sz w:val="32"/>
          <w:szCs w:val="32"/>
          <w:u w:val="single"/>
        </w:rPr>
        <w:t>Cardioverter-</w:t>
      </w:r>
      <w:r w:rsidR="003267D0" w:rsidRPr="0027219A">
        <w:rPr>
          <w:b/>
          <w:sz w:val="32"/>
          <w:szCs w:val="32"/>
          <w:u w:val="single"/>
        </w:rPr>
        <w:t>Debibrillator</w:t>
      </w:r>
      <w:proofErr w:type="spellEnd"/>
      <w:r w:rsidR="003267D0" w:rsidRPr="0027219A">
        <w:rPr>
          <w:b/>
          <w:sz w:val="32"/>
          <w:szCs w:val="32"/>
          <w:u w:val="single"/>
        </w:rPr>
        <w:t xml:space="preserve"> (ICD)</w:t>
      </w:r>
    </w:p>
    <w:p w:rsidR="003267D0" w:rsidRDefault="003267D0" w:rsidP="003B1FE8"/>
    <w:p w:rsidR="000154F9" w:rsidRDefault="00A027D7" w:rsidP="000154F9">
      <w:pPr>
        <w:ind w:left="360"/>
      </w:pPr>
      <w:r>
        <w:rPr>
          <w:b/>
          <w:sz w:val="24"/>
          <w:szCs w:val="24"/>
          <w:u w:val="single"/>
        </w:rPr>
        <w:t>Guideline:</w:t>
      </w:r>
      <w:r w:rsidRPr="0040733B">
        <w:rPr>
          <w:b/>
        </w:rPr>
        <w:t xml:space="preserve"> </w:t>
      </w:r>
      <w:r w:rsidR="000154F9" w:rsidRPr="003267D0">
        <w:rPr>
          <w:b/>
        </w:rPr>
        <w:t>ICD therapy</w:t>
      </w:r>
      <w:r w:rsidR="000154F9" w:rsidRPr="00E17715">
        <w:t xml:space="preserve"> is recommended for primary prevention of SCD to reduce total mortality in selected patients with </w:t>
      </w:r>
      <w:proofErr w:type="spellStart"/>
      <w:r w:rsidR="000154F9" w:rsidRPr="00E17715">
        <w:t>nonischemic</w:t>
      </w:r>
      <w:proofErr w:type="spellEnd"/>
      <w:r w:rsidR="000154F9" w:rsidRPr="00E17715">
        <w:t xml:space="preserve"> DCM or ischemic heart disease at least 40 days post-MI with LVEF of 35% or less and NYHA class II or III symptoms on chronic GDMT, who have reasonable expectation of meaningful survival for more than 1 year (355, 593). (Level of Evidence:  A) </w:t>
      </w:r>
      <w:proofErr w:type="spellStart"/>
      <w:r w:rsidR="000154F9" w:rsidRPr="00E17715">
        <w:t>Yancy</w:t>
      </w:r>
      <w:proofErr w:type="spellEnd"/>
      <w:r w:rsidR="000154F9" w:rsidRPr="00E17715">
        <w:t xml:space="preserve"> 7.3.4 </w:t>
      </w:r>
      <w:proofErr w:type="spellStart"/>
      <w:r w:rsidR="000154F9" w:rsidRPr="00E17715">
        <w:t>pg</w:t>
      </w:r>
      <w:proofErr w:type="spellEnd"/>
      <w:r w:rsidR="000154F9" w:rsidRPr="00E17715">
        <w:t xml:space="preserve"> 70</w:t>
      </w:r>
    </w:p>
    <w:p w:rsidR="000154F9" w:rsidRPr="00E17715" w:rsidRDefault="000154F9" w:rsidP="000154F9">
      <w:pPr>
        <w:ind w:left="360"/>
      </w:pPr>
      <w:r w:rsidRPr="003267D0">
        <w:rPr>
          <w:b/>
        </w:rPr>
        <w:t>ICD therapy</w:t>
      </w:r>
      <w:r w:rsidRPr="00E17715">
        <w:t xml:space="preserve"> is recommended for primary prevention of SCD to reduce total mortality in selected patients at least 40 days post-MI with LVEF of30% or less, and NYHA class I symptoms while receiving GDMT, who have reasonable expectation of meaningful survival for more than 1 year (362, 597, 598). (Level of Evidence:  B) </w:t>
      </w:r>
      <w:proofErr w:type="spellStart"/>
      <w:r w:rsidRPr="00E17715">
        <w:t>Yancy</w:t>
      </w:r>
      <w:proofErr w:type="spellEnd"/>
      <w:r w:rsidRPr="00E17715">
        <w:t xml:space="preserve"> 7.3.4 </w:t>
      </w:r>
      <w:proofErr w:type="spellStart"/>
      <w:r w:rsidRPr="00E17715">
        <w:t>pg</w:t>
      </w:r>
      <w:proofErr w:type="spellEnd"/>
      <w:r w:rsidRPr="00E17715">
        <w:t xml:space="preserve"> 70</w:t>
      </w:r>
    </w:p>
    <w:p w:rsidR="00A027D7" w:rsidRDefault="00A027D7" w:rsidP="003B1FE8"/>
    <w:p w:rsidR="00622426" w:rsidRDefault="00622426" w:rsidP="003B1FE8">
      <w:r>
        <w:t>*Note: See Appendix for our definition of Guideline-Directed Medical Therapy (GDMT)</w:t>
      </w:r>
    </w:p>
    <w:p w:rsidR="00622426" w:rsidRDefault="00622426" w:rsidP="003B1FE8"/>
    <w:p w:rsidR="003267D0" w:rsidRPr="0027219A" w:rsidRDefault="003267D0" w:rsidP="003B1FE8">
      <w:pPr>
        <w:rPr>
          <w:b/>
        </w:rPr>
      </w:pPr>
      <w:r w:rsidRPr="0027219A">
        <w:rPr>
          <w:b/>
        </w:rPr>
        <w:t xml:space="preserve">Compelling </w:t>
      </w:r>
      <w:r w:rsidR="0027219A" w:rsidRPr="0027219A">
        <w:rPr>
          <w:b/>
        </w:rPr>
        <w:t>indications</w:t>
      </w:r>
    </w:p>
    <w:p w:rsidR="005F456C" w:rsidRDefault="00250DBD" w:rsidP="001A0A51">
      <w:pPr>
        <w:ind w:left="360"/>
      </w:pPr>
      <w:r>
        <w:t xml:space="preserve">Case </w:t>
      </w:r>
      <w:r w:rsidR="003267D0">
        <w:t>#1:</w:t>
      </w:r>
    </w:p>
    <w:p w:rsidR="005F456C" w:rsidRDefault="005F456C" w:rsidP="001A0A51">
      <w:pPr>
        <w:pStyle w:val="ListParagraph"/>
        <w:numPr>
          <w:ilvl w:val="0"/>
          <w:numId w:val="1"/>
        </w:numPr>
        <w:ind w:left="1080"/>
      </w:pPr>
      <w:r>
        <w:t>LVEF&lt;=35</w:t>
      </w:r>
      <w:r w:rsidR="00250DBD">
        <w:t xml:space="preserve"> AND</w:t>
      </w:r>
    </w:p>
    <w:p w:rsidR="005F456C" w:rsidRDefault="005F456C" w:rsidP="001A0A51">
      <w:pPr>
        <w:pStyle w:val="ListParagraph"/>
        <w:numPr>
          <w:ilvl w:val="0"/>
          <w:numId w:val="1"/>
        </w:numPr>
        <w:ind w:left="1080"/>
      </w:pPr>
      <w:r>
        <w:t>NYHA Class II or III symptoms</w:t>
      </w:r>
      <w:r w:rsidR="00250DBD">
        <w:t xml:space="preserve"> AND</w:t>
      </w:r>
    </w:p>
    <w:p w:rsidR="005F456C" w:rsidRDefault="005F456C" w:rsidP="001A0A51">
      <w:pPr>
        <w:pStyle w:val="ListParagraph"/>
        <w:numPr>
          <w:ilvl w:val="0"/>
          <w:numId w:val="1"/>
        </w:numPr>
        <w:ind w:left="1080"/>
      </w:pPr>
      <w:r>
        <w:t>Presence of MI at least 40 days old (cannot encode non-ischemic dilated cardiomyopathy)</w:t>
      </w:r>
      <w:r w:rsidR="00250DBD">
        <w:t>AND</w:t>
      </w:r>
    </w:p>
    <w:p w:rsidR="00B56B1D" w:rsidRDefault="00B56B1D" w:rsidP="001A0A51">
      <w:pPr>
        <w:pStyle w:val="ListParagraph"/>
        <w:numPr>
          <w:ilvl w:val="0"/>
          <w:numId w:val="1"/>
        </w:numPr>
        <w:ind w:left="1080"/>
      </w:pPr>
      <w:r>
        <w:t>Guideline Directed Medical Therapy:</w:t>
      </w:r>
      <w:r w:rsidDel="00B56B1D">
        <w:t xml:space="preserve"> </w:t>
      </w:r>
    </w:p>
    <w:p w:rsidR="004320EE" w:rsidRDefault="00B56B1D" w:rsidP="00AA4FBB">
      <w:pPr>
        <w:pStyle w:val="ListParagraph"/>
        <w:numPr>
          <w:ilvl w:val="0"/>
          <w:numId w:val="15"/>
        </w:numPr>
      </w:pPr>
      <w:r>
        <w:t>ACE-I or ARB or contraindications to ACE or ARB AND</w:t>
      </w:r>
    </w:p>
    <w:p w:rsidR="004320EE" w:rsidRDefault="00B56B1D" w:rsidP="00AA4FBB">
      <w:pPr>
        <w:pStyle w:val="ListParagraph"/>
        <w:numPr>
          <w:ilvl w:val="0"/>
          <w:numId w:val="15"/>
        </w:numPr>
      </w:pPr>
      <w:r>
        <w:t>BB or contraindications to BB AND</w:t>
      </w:r>
    </w:p>
    <w:p w:rsidR="004320EE" w:rsidRDefault="001A0A51" w:rsidP="00AA4FBB">
      <w:pPr>
        <w:pStyle w:val="ListParagraph"/>
        <w:numPr>
          <w:ilvl w:val="0"/>
          <w:numId w:val="15"/>
        </w:numPr>
      </w:pPr>
      <w:r>
        <w:t>Aldosterone antagonist</w:t>
      </w:r>
      <w:r w:rsidR="00B56B1D">
        <w:t xml:space="preserve"> or contraindications to </w:t>
      </w:r>
      <w:r>
        <w:t>aldosterone antagonist</w:t>
      </w:r>
      <w:r w:rsidR="00B56B1D">
        <w:t xml:space="preserve"> AND</w:t>
      </w:r>
    </w:p>
    <w:p w:rsidR="00FE73C9" w:rsidRDefault="00FE73C9" w:rsidP="003D4588"/>
    <w:p w:rsidR="00BA1EBF" w:rsidRDefault="00BA1EBF" w:rsidP="00AA4FBB">
      <w:pPr>
        <w:pStyle w:val="ListParagraph"/>
        <w:numPr>
          <w:ilvl w:val="0"/>
          <w:numId w:val="15"/>
        </w:numPr>
      </w:pPr>
      <w:r>
        <w:t>GDMT defined as:</w:t>
      </w:r>
    </w:p>
    <w:p w:rsidR="00B40FC1" w:rsidRDefault="00BA1EBF" w:rsidP="00AA4FBB">
      <w:pPr>
        <w:pStyle w:val="ListParagraph"/>
        <w:numPr>
          <w:ilvl w:val="1"/>
          <w:numId w:val="15"/>
        </w:numPr>
      </w:pPr>
      <w:r>
        <w:t xml:space="preserve"> </w:t>
      </w:r>
      <w:r w:rsidR="00B40FC1">
        <w:t>(1)</w:t>
      </w:r>
      <w:r w:rsidR="00B40FC1" w:rsidRPr="0031301A">
        <w:t xml:space="preserve"> Presence of hydralazine and </w:t>
      </w:r>
      <w:proofErr w:type="spellStart"/>
      <w:r w:rsidR="00B40FC1" w:rsidRPr="0031301A">
        <w:t>isosobide</w:t>
      </w:r>
      <w:proofErr w:type="spellEnd"/>
      <w:r w:rsidR="00B40FC1" w:rsidRPr="0031301A">
        <w:t xml:space="preserve"> </w:t>
      </w:r>
      <w:proofErr w:type="spellStart"/>
      <w:r w:rsidR="00B40FC1" w:rsidRPr="0031301A">
        <w:t>dinitrate</w:t>
      </w:r>
      <w:proofErr w:type="spellEnd"/>
      <w:r w:rsidR="00B40FC1" w:rsidRPr="0031301A">
        <w:t xml:space="preserve"> and (African American or cannot tolerate ACE/ARB</w:t>
      </w:r>
      <w:r w:rsidR="00B40FC1">
        <w:t xml:space="preserve">(defined by </w:t>
      </w:r>
      <w:r w:rsidR="00B40FC1" w:rsidRPr="00B40FC1">
        <w:t xml:space="preserve">Presence of CKD Stage 4 OR 5 OR </w:t>
      </w:r>
      <w:proofErr w:type="spellStart"/>
      <w:r w:rsidR="00B40FC1" w:rsidRPr="00B40FC1">
        <w:t>eGFR</w:t>
      </w:r>
      <w:proofErr w:type="spellEnd"/>
      <w:r w:rsidR="00B40FC1" w:rsidRPr="00B40FC1">
        <w:t>&lt;30</w:t>
      </w:r>
      <w:r w:rsidR="00B40FC1">
        <w:t>)</w:t>
      </w:r>
      <w:r w:rsidR="00B40FC1" w:rsidRPr="0031301A">
        <w:t>)</w:t>
      </w:r>
      <w:r w:rsidR="00B40FC1">
        <w:t xml:space="preserve"> OR</w:t>
      </w:r>
    </w:p>
    <w:p w:rsidR="00B40FC1" w:rsidRDefault="00B40FC1" w:rsidP="00AA4FBB">
      <w:pPr>
        <w:pStyle w:val="ListParagraph"/>
        <w:numPr>
          <w:ilvl w:val="1"/>
          <w:numId w:val="15"/>
        </w:numPr>
      </w:pPr>
      <w:r>
        <w:t xml:space="preserve"> (2) </w:t>
      </w:r>
      <w:r w:rsidRPr="0031301A">
        <w:t>Presence of hydralazine and (African American or cannot tolerate ACE/ARB</w:t>
      </w:r>
      <w:r>
        <w:t xml:space="preserve">(defined by </w:t>
      </w:r>
      <w:r w:rsidRPr="00B40FC1">
        <w:t xml:space="preserve">Presence of CKD Stage 4 OR 5 OR </w:t>
      </w:r>
      <w:proofErr w:type="spellStart"/>
      <w:r w:rsidRPr="00B40FC1">
        <w:t>eGFR</w:t>
      </w:r>
      <w:proofErr w:type="spellEnd"/>
      <w:r w:rsidRPr="00B40FC1">
        <w:t>&lt;30</w:t>
      </w:r>
      <w:r>
        <w:t>)</w:t>
      </w:r>
      <w:r w:rsidRPr="0031301A">
        <w:t xml:space="preserve">) and contra to isosorbide </w:t>
      </w:r>
      <w:proofErr w:type="spellStart"/>
      <w:r w:rsidRPr="0031301A">
        <w:t>dinitrate</w:t>
      </w:r>
      <w:proofErr w:type="spellEnd"/>
      <w:r>
        <w:t xml:space="preserve"> OR</w:t>
      </w:r>
    </w:p>
    <w:p w:rsidR="00B40FC1" w:rsidRDefault="00B40FC1" w:rsidP="00AA4FBB">
      <w:pPr>
        <w:pStyle w:val="ListParagraph"/>
        <w:numPr>
          <w:ilvl w:val="1"/>
          <w:numId w:val="15"/>
        </w:numPr>
      </w:pPr>
      <w:r>
        <w:t xml:space="preserve">(3) </w:t>
      </w:r>
      <w:r w:rsidRPr="0031301A">
        <w:t xml:space="preserve">Presence of isosorbide </w:t>
      </w:r>
      <w:proofErr w:type="spellStart"/>
      <w:r w:rsidRPr="0031301A">
        <w:t>dinitrate</w:t>
      </w:r>
      <w:proofErr w:type="spellEnd"/>
      <w:r w:rsidRPr="0031301A">
        <w:t xml:space="preserve"> and (African American or cannot tolerate ACE/ARB</w:t>
      </w:r>
      <w:r>
        <w:t xml:space="preserve"> (defined by </w:t>
      </w:r>
      <w:r w:rsidRPr="00B40FC1">
        <w:t xml:space="preserve">Presence of CKD Stage 4 OR 5 OR </w:t>
      </w:r>
      <w:proofErr w:type="spellStart"/>
      <w:r w:rsidRPr="00B40FC1">
        <w:t>eGFR</w:t>
      </w:r>
      <w:proofErr w:type="spellEnd"/>
      <w:r w:rsidRPr="00B40FC1">
        <w:t>&lt;30</w:t>
      </w:r>
      <w:r>
        <w:t>)</w:t>
      </w:r>
      <w:r w:rsidRPr="0031301A">
        <w:t xml:space="preserve">) and contra to </w:t>
      </w:r>
      <w:proofErr w:type="spellStart"/>
      <w:r w:rsidRPr="0031301A">
        <w:t>hydrlazine</w:t>
      </w:r>
      <w:proofErr w:type="spellEnd"/>
    </w:p>
    <w:p w:rsidR="00B40FC1" w:rsidRDefault="00B40FC1" w:rsidP="00AA4FBB">
      <w:pPr>
        <w:pStyle w:val="ListParagraph"/>
        <w:numPr>
          <w:ilvl w:val="1"/>
          <w:numId w:val="15"/>
        </w:numPr>
      </w:pPr>
      <w:r>
        <w:t xml:space="preserve">(4) (4) absolute </w:t>
      </w:r>
      <w:r w:rsidRPr="0031301A">
        <w:t>contra</w:t>
      </w:r>
      <w:r>
        <w:t xml:space="preserve">indications </w:t>
      </w:r>
      <w:r w:rsidRPr="0031301A">
        <w:t xml:space="preserve"> to hydralazine and isosorbide </w:t>
      </w:r>
      <w:proofErr w:type="spellStart"/>
      <w:r w:rsidRPr="0031301A">
        <w:t>dinitrates</w:t>
      </w:r>
      <w:proofErr w:type="spellEnd"/>
    </w:p>
    <w:p w:rsidR="00B40FC1" w:rsidRDefault="00B40FC1" w:rsidP="00AA4FBB">
      <w:pPr>
        <w:pStyle w:val="ListParagraph"/>
        <w:numPr>
          <w:ilvl w:val="1"/>
          <w:numId w:val="15"/>
        </w:numPr>
      </w:pPr>
      <w:r>
        <w:t xml:space="preserve">(5) </w:t>
      </w:r>
      <w:r w:rsidRPr="0031301A">
        <w:t>Presence of ACE or ARB and absence of hydralazine and nitrates and not African American</w:t>
      </w:r>
    </w:p>
    <w:p w:rsidR="005F456C" w:rsidRDefault="005F456C" w:rsidP="003454D8">
      <w:pPr>
        <w:pStyle w:val="ListParagraph"/>
        <w:numPr>
          <w:ilvl w:val="1"/>
          <w:numId w:val="1"/>
        </w:numPr>
        <w:ind w:left="2880"/>
      </w:pPr>
    </w:p>
    <w:p w:rsidR="003454D8" w:rsidRDefault="003454D8" w:rsidP="003454D8">
      <w:pPr>
        <w:pStyle w:val="ListParagraph"/>
        <w:ind w:left="2880"/>
      </w:pPr>
    </w:p>
    <w:p w:rsidR="001A0A51" w:rsidRDefault="00250DBD" w:rsidP="001A0A51">
      <w:pPr>
        <w:ind w:left="360"/>
      </w:pPr>
      <w:r>
        <w:t xml:space="preserve">Case </w:t>
      </w:r>
      <w:r w:rsidR="003267D0">
        <w:t>#</w:t>
      </w:r>
      <w:r>
        <w:t>2</w:t>
      </w:r>
      <w:r w:rsidR="001A0A51">
        <w:t>:</w:t>
      </w:r>
    </w:p>
    <w:p w:rsidR="005F456C" w:rsidRDefault="005F456C" w:rsidP="00AA4FBB">
      <w:pPr>
        <w:pStyle w:val="ListParagraph"/>
        <w:numPr>
          <w:ilvl w:val="0"/>
          <w:numId w:val="16"/>
        </w:numPr>
        <w:ind w:left="1080"/>
      </w:pPr>
      <w:r>
        <w:t>LVEF &lt;</w:t>
      </w:r>
      <w:r w:rsidR="001459FF">
        <w:t>=</w:t>
      </w:r>
      <w:r>
        <w:t>30</w:t>
      </w:r>
      <w:r w:rsidR="00250DBD">
        <w:t xml:space="preserve"> AND</w:t>
      </w:r>
    </w:p>
    <w:p w:rsidR="005F456C" w:rsidRDefault="005F456C" w:rsidP="001A0A51">
      <w:pPr>
        <w:pStyle w:val="ListParagraph"/>
        <w:numPr>
          <w:ilvl w:val="0"/>
          <w:numId w:val="1"/>
        </w:numPr>
        <w:ind w:left="1080"/>
      </w:pPr>
      <w:r>
        <w:t>NYHA Class I</w:t>
      </w:r>
      <w:r w:rsidR="00250DBD">
        <w:t xml:space="preserve"> AND</w:t>
      </w:r>
    </w:p>
    <w:p w:rsidR="005F456C" w:rsidRDefault="005F456C" w:rsidP="001A0A51">
      <w:pPr>
        <w:pStyle w:val="ListParagraph"/>
        <w:numPr>
          <w:ilvl w:val="0"/>
          <w:numId w:val="1"/>
        </w:numPr>
        <w:ind w:left="1080"/>
      </w:pPr>
      <w:r>
        <w:t>Presence of MI at least 40 days old</w:t>
      </w:r>
      <w:r w:rsidR="00250DBD">
        <w:t xml:space="preserve"> AND</w:t>
      </w:r>
    </w:p>
    <w:p w:rsidR="001A0A51" w:rsidRDefault="001A0A51" w:rsidP="001A0A51">
      <w:pPr>
        <w:pStyle w:val="ListParagraph"/>
        <w:numPr>
          <w:ilvl w:val="0"/>
          <w:numId w:val="1"/>
        </w:numPr>
        <w:ind w:left="1080"/>
      </w:pPr>
      <w:r>
        <w:t>Guideline Directed Medical Therapy:</w:t>
      </w:r>
      <w:r w:rsidDel="00B56B1D">
        <w:t xml:space="preserve"> </w:t>
      </w:r>
    </w:p>
    <w:p w:rsidR="001A0A51" w:rsidRDefault="001A0A51" w:rsidP="00AA4FBB">
      <w:pPr>
        <w:pStyle w:val="ListParagraph"/>
        <w:numPr>
          <w:ilvl w:val="0"/>
          <w:numId w:val="15"/>
        </w:numPr>
      </w:pPr>
      <w:r>
        <w:t>ACE-I or ARB or contraindications to ACE or ARB AND</w:t>
      </w:r>
    </w:p>
    <w:p w:rsidR="001A0A51" w:rsidRDefault="001A0A51" w:rsidP="00AA4FBB">
      <w:pPr>
        <w:pStyle w:val="ListParagraph"/>
        <w:numPr>
          <w:ilvl w:val="0"/>
          <w:numId w:val="15"/>
        </w:numPr>
      </w:pPr>
      <w:r>
        <w:t>BB or contraindications to BB AND</w:t>
      </w:r>
    </w:p>
    <w:p w:rsidR="001A0A51" w:rsidRDefault="001A0A51" w:rsidP="00AA4FBB">
      <w:pPr>
        <w:pStyle w:val="ListParagraph"/>
        <w:numPr>
          <w:ilvl w:val="0"/>
          <w:numId w:val="15"/>
        </w:numPr>
      </w:pPr>
      <w:r>
        <w:t>Aldosterone antagonist or contraindications to aldosterone antagonist AND</w:t>
      </w:r>
    </w:p>
    <w:p w:rsidR="00FE73C9" w:rsidRDefault="00BA1EBF" w:rsidP="00AA4FBB">
      <w:pPr>
        <w:pStyle w:val="ListParagraph"/>
        <w:numPr>
          <w:ilvl w:val="0"/>
          <w:numId w:val="15"/>
        </w:numPr>
      </w:pPr>
      <w:r>
        <w:t>GDMT defined as</w:t>
      </w:r>
      <w:r w:rsidR="0031301A">
        <w:t>:</w:t>
      </w:r>
    </w:p>
    <w:p w:rsidR="0031301A" w:rsidRDefault="0031301A" w:rsidP="00AA4FBB">
      <w:pPr>
        <w:pStyle w:val="ListParagraph"/>
        <w:numPr>
          <w:ilvl w:val="1"/>
          <w:numId w:val="15"/>
        </w:numPr>
      </w:pPr>
      <w:r>
        <w:t>(1)</w:t>
      </w:r>
      <w:r w:rsidRPr="0031301A">
        <w:t xml:space="preserve"> Presence of hydralazine and </w:t>
      </w:r>
      <w:proofErr w:type="spellStart"/>
      <w:r w:rsidRPr="0031301A">
        <w:t>isosobide</w:t>
      </w:r>
      <w:proofErr w:type="spellEnd"/>
      <w:r w:rsidRPr="0031301A">
        <w:t xml:space="preserve"> </w:t>
      </w:r>
      <w:proofErr w:type="spellStart"/>
      <w:r w:rsidRPr="0031301A">
        <w:t>dinitrate</w:t>
      </w:r>
      <w:proofErr w:type="spellEnd"/>
      <w:r w:rsidRPr="0031301A">
        <w:t xml:space="preserve"> and (African American or cannot tolerate ACE/ARB</w:t>
      </w:r>
      <w:r w:rsidR="00B40FC1">
        <w:t xml:space="preserve">(defined by </w:t>
      </w:r>
      <w:r w:rsidR="00B40FC1" w:rsidRPr="00B40FC1">
        <w:t xml:space="preserve">Presence of CKD Stage 4 OR 5 OR </w:t>
      </w:r>
      <w:proofErr w:type="spellStart"/>
      <w:r w:rsidR="00B40FC1" w:rsidRPr="00B40FC1">
        <w:t>eGFR</w:t>
      </w:r>
      <w:proofErr w:type="spellEnd"/>
      <w:r w:rsidR="00B40FC1" w:rsidRPr="00B40FC1">
        <w:t>&lt;30</w:t>
      </w:r>
      <w:r w:rsidR="00B40FC1">
        <w:t>)</w:t>
      </w:r>
      <w:r w:rsidRPr="0031301A">
        <w:t>)</w:t>
      </w:r>
      <w:r>
        <w:t xml:space="preserve"> OR</w:t>
      </w:r>
    </w:p>
    <w:p w:rsidR="00FE73C9" w:rsidRDefault="00FE73C9" w:rsidP="00AA4FBB">
      <w:pPr>
        <w:pStyle w:val="ListParagraph"/>
        <w:numPr>
          <w:ilvl w:val="1"/>
          <w:numId w:val="15"/>
        </w:numPr>
      </w:pPr>
      <w:r>
        <w:t xml:space="preserve"> </w:t>
      </w:r>
      <w:r w:rsidR="0031301A">
        <w:t xml:space="preserve">(2) </w:t>
      </w:r>
      <w:r w:rsidR="0031301A" w:rsidRPr="0031301A">
        <w:t>Presence of hydralazine and (African American or cannot tolerate ACE/ARB</w:t>
      </w:r>
      <w:r w:rsidR="00B40FC1">
        <w:t xml:space="preserve">(defined by </w:t>
      </w:r>
      <w:r w:rsidR="00B40FC1" w:rsidRPr="00B40FC1">
        <w:t xml:space="preserve">Presence of CKD Stage 4 OR 5 OR </w:t>
      </w:r>
      <w:proofErr w:type="spellStart"/>
      <w:r w:rsidR="00B40FC1" w:rsidRPr="00B40FC1">
        <w:t>eGFR</w:t>
      </w:r>
      <w:proofErr w:type="spellEnd"/>
      <w:r w:rsidR="00B40FC1" w:rsidRPr="00B40FC1">
        <w:t>&lt;30</w:t>
      </w:r>
      <w:r w:rsidR="00B40FC1">
        <w:t>)</w:t>
      </w:r>
      <w:r w:rsidR="0031301A" w:rsidRPr="0031301A">
        <w:t xml:space="preserve">) and contra to isosorbide </w:t>
      </w:r>
      <w:proofErr w:type="spellStart"/>
      <w:r w:rsidR="0031301A" w:rsidRPr="0031301A">
        <w:t>dinitrate</w:t>
      </w:r>
      <w:proofErr w:type="spellEnd"/>
      <w:r w:rsidR="0031301A">
        <w:t xml:space="preserve"> </w:t>
      </w:r>
      <w:r>
        <w:t>OR</w:t>
      </w:r>
    </w:p>
    <w:p w:rsidR="0031301A" w:rsidRDefault="0031301A" w:rsidP="00AA4FBB">
      <w:pPr>
        <w:pStyle w:val="ListParagraph"/>
        <w:numPr>
          <w:ilvl w:val="1"/>
          <w:numId w:val="15"/>
        </w:numPr>
      </w:pPr>
      <w:r>
        <w:t xml:space="preserve">(3) </w:t>
      </w:r>
      <w:r w:rsidRPr="0031301A">
        <w:t xml:space="preserve">Presence of isosorbide </w:t>
      </w:r>
      <w:proofErr w:type="spellStart"/>
      <w:r w:rsidRPr="0031301A">
        <w:t>dinitrate</w:t>
      </w:r>
      <w:proofErr w:type="spellEnd"/>
      <w:r w:rsidRPr="0031301A">
        <w:t xml:space="preserve"> and (African American or cannot tolerate ACE/ARB</w:t>
      </w:r>
      <w:r w:rsidR="00B40FC1">
        <w:t xml:space="preserve"> (defined by </w:t>
      </w:r>
      <w:r w:rsidR="00B40FC1" w:rsidRPr="00B40FC1">
        <w:t xml:space="preserve">Presence of CKD Stage 4 OR 5 OR </w:t>
      </w:r>
      <w:proofErr w:type="spellStart"/>
      <w:r w:rsidR="00B40FC1" w:rsidRPr="00B40FC1">
        <w:t>eGFR</w:t>
      </w:r>
      <w:proofErr w:type="spellEnd"/>
      <w:r w:rsidR="00B40FC1" w:rsidRPr="00B40FC1">
        <w:t>&lt;30</w:t>
      </w:r>
      <w:r w:rsidR="00B40FC1">
        <w:t>)</w:t>
      </w:r>
      <w:r w:rsidRPr="0031301A">
        <w:t xml:space="preserve">) and contra to </w:t>
      </w:r>
      <w:proofErr w:type="spellStart"/>
      <w:r w:rsidRPr="0031301A">
        <w:t>hydrlazine</w:t>
      </w:r>
      <w:proofErr w:type="spellEnd"/>
    </w:p>
    <w:p w:rsidR="00FE73C9" w:rsidRDefault="0031301A" w:rsidP="00AA4FBB">
      <w:pPr>
        <w:pStyle w:val="ListParagraph"/>
        <w:numPr>
          <w:ilvl w:val="1"/>
          <w:numId w:val="15"/>
        </w:numPr>
      </w:pPr>
      <w:r>
        <w:t xml:space="preserve">(4) (4) absolute </w:t>
      </w:r>
      <w:r w:rsidRPr="0031301A">
        <w:t>contra</w:t>
      </w:r>
      <w:r>
        <w:t xml:space="preserve">indications </w:t>
      </w:r>
      <w:r w:rsidRPr="0031301A">
        <w:t xml:space="preserve"> to hydralazine and isosorbide </w:t>
      </w:r>
      <w:proofErr w:type="spellStart"/>
      <w:r w:rsidRPr="0031301A">
        <w:t>dinitrates</w:t>
      </w:r>
      <w:proofErr w:type="spellEnd"/>
    </w:p>
    <w:p w:rsidR="0031301A" w:rsidRDefault="0031301A" w:rsidP="00AA4FBB">
      <w:pPr>
        <w:pStyle w:val="ListParagraph"/>
        <w:numPr>
          <w:ilvl w:val="1"/>
          <w:numId w:val="15"/>
        </w:numPr>
      </w:pPr>
      <w:r>
        <w:t xml:space="preserve">(5) </w:t>
      </w:r>
      <w:r w:rsidRPr="0031301A">
        <w:t>Presence of ACE or ARB and absence of hydralazine and nitrates and not African American</w:t>
      </w:r>
    </w:p>
    <w:p w:rsidR="00BB461D" w:rsidRDefault="00BB461D" w:rsidP="00BB461D">
      <w:pPr>
        <w:rPr>
          <w:b/>
        </w:rPr>
      </w:pPr>
    </w:p>
    <w:p w:rsidR="0027219A" w:rsidRDefault="0027219A" w:rsidP="00BB461D">
      <w:r>
        <w:t xml:space="preserve">Note:  If a patient is missing values for the following variables, implantable cardioverter-defibrillator recommendation will be suppressed: </w:t>
      </w:r>
    </w:p>
    <w:p w:rsidR="0027219A" w:rsidRDefault="0027219A" w:rsidP="0027219A">
      <w:pPr>
        <w:pStyle w:val="ListParagraph"/>
        <w:numPr>
          <w:ilvl w:val="1"/>
          <w:numId w:val="1"/>
        </w:numPr>
      </w:pPr>
      <w:r>
        <w:t xml:space="preserve">NYHA Class Symptoms </w:t>
      </w:r>
    </w:p>
    <w:p w:rsidR="0027219A" w:rsidRDefault="0027219A" w:rsidP="00D07827">
      <w:pPr>
        <w:rPr>
          <w:b/>
          <w:sz w:val="24"/>
          <w:szCs w:val="24"/>
          <w:u w:val="single"/>
        </w:rPr>
      </w:pPr>
    </w:p>
    <w:p w:rsidR="007B5BEB" w:rsidRPr="0027219A" w:rsidRDefault="007B5BEB" w:rsidP="007B5BEB">
      <w:pPr>
        <w:pStyle w:val="ListParagraph"/>
        <w:ind w:left="0"/>
        <w:rPr>
          <w:b/>
        </w:rPr>
      </w:pPr>
      <w:r>
        <w:rPr>
          <w:b/>
        </w:rPr>
        <w:t>Absolute contraindications</w:t>
      </w:r>
    </w:p>
    <w:p w:rsidR="007B5BEB" w:rsidRDefault="007B5BEB" w:rsidP="00AA4FBB">
      <w:pPr>
        <w:pStyle w:val="ListParagraph"/>
        <w:numPr>
          <w:ilvl w:val="0"/>
          <w:numId w:val="18"/>
        </w:numPr>
      </w:pPr>
      <w:r>
        <w:t>Palliative care</w:t>
      </w:r>
    </w:p>
    <w:p w:rsidR="0027219A" w:rsidRDefault="0027219A" w:rsidP="00D07827">
      <w:pPr>
        <w:rPr>
          <w:b/>
          <w:sz w:val="24"/>
          <w:szCs w:val="24"/>
          <w:u w:val="single"/>
        </w:rPr>
      </w:pPr>
    </w:p>
    <w:p w:rsidR="005F456C" w:rsidRPr="0027219A" w:rsidRDefault="003267D0" w:rsidP="00BB461D">
      <w:pPr>
        <w:shd w:val="clear" w:color="auto" w:fill="DBE5F1" w:themeFill="accent1" w:themeFillTint="33"/>
        <w:rPr>
          <w:b/>
          <w:sz w:val="32"/>
          <w:szCs w:val="32"/>
          <w:u w:val="single"/>
        </w:rPr>
      </w:pPr>
      <w:r w:rsidRPr="0027219A">
        <w:rPr>
          <w:b/>
          <w:sz w:val="32"/>
          <w:szCs w:val="32"/>
          <w:u w:val="single"/>
        </w:rPr>
        <w:t>Cardiac Resynchronization Therapy (</w:t>
      </w:r>
      <w:r w:rsidR="005F456C" w:rsidRPr="0027219A">
        <w:rPr>
          <w:b/>
          <w:sz w:val="32"/>
          <w:szCs w:val="32"/>
          <w:u w:val="single"/>
        </w:rPr>
        <w:t>CRT</w:t>
      </w:r>
      <w:r w:rsidRPr="0027219A">
        <w:rPr>
          <w:b/>
          <w:sz w:val="32"/>
          <w:szCs w:val="32"/>
          <w:u w:val="single"/>
        </w:rPr>
        <w:t>)</w:t>
      </w:r>
    </w:p>
    <w:p w:rsidR="003267D0" w:rsidRDefault="003267D0" w:rsidP="005C0B0E"/>
    <w:p w:rsidR="000154F9" w:rsidRPr="00E17715" w:rsidRDefault="000154F9" w:rsidP="000154F9">
      <w:pPr>
        <w:ind w:left="360"/>
      </w:pPr>
      <w:r>
        <w:rPr>
          <w:b/>
          <w:sz w:val="24"/>
          <w:szCs w:val="24"/>
          <w:u w:val="single"/>
        </w:rPr>
        <w:t>Guideline:</w:t>
      </w:r>
      <w:r w:rsidRPr="0040733B">
        <w:rPr>
          <w:b/>
        </w:rPr>
        <w:t xml:space="preserve"> </w:t>
      </w:r>
      <w:r w:rsidRPr="003267D0">
        <w:rPr>
          <w:b/>
        </w:rPr>
        <w:t>CRT</w:t>
      </w:r>
      <w:r w:rsidRPr="00E17715">
        <w:t xml:space="preserve"> is indicated for patients who have LVEF of 35% or less, sinus rhythm, left bundle-branch block (LBBB) with a QRS duration of 150 </w:t>
      </w:r>
      <w:proofErr w:type="spellStart"/>
      <w:r w:rsidRPr="00E17715">
        <w:t>ms</w:t>
      </w:r>
      <w:proofErr w:type="spellEnd"/>
      <w:r w:rsidRPr="00E17715">
        <w:t xml:space="preserve"> or greater, and NYHA class II, III, or ambulatory IV symptoms on GDMT. </w:t>
      </w:r>
      <w:r w:rsidRPr="00E17715">
        <w:rPr>
          <w:i/>
          <w:iCs/>
        </w:rPr>
        <w:t xml:space="preserve">(Level of Evidence: A for NYHA class III/IV </w:t>
      </w:r>
      <w:r w:rsidRPr="00E17715">
        <w:t xml:space="preserve">(38, 78, 116, 594); </w:t>
      </w:r>
      <w:r w:rsidRPr="00E17715">
        <w:rPr>
          <w:i/>
          <w:iCs/>
        </w:rPr>
        <w:t>Level of</w:t>
      </w:r>
      <w:r w:rsidRPr="00E17715">
        <w:t xml:space="preserve"> </w:t>
      </w:r>
      <w:r w:rsidRPr="00E17715">
        <w:rPr>
          <w:i/>
          <w:iCs/>
        </w:rPr>
        <w:t xml:space="preserve">Evidence: B for NYHA class II </w:t>
      </w:r>
      <w:r w:rsidRPr="00E17715">
        <w:t xml:space="preserve">(595, 596)) </w:t>
      </w:r>
      <w:proofErr w:type="spellStart"/>
      <w:r w:rsidRPr="00E17715">
        <w:t>Yancy</w:t>
      </w:r>
      <w:proofErr w:type="spellEnd"/>
      <w:r w:rsidRPr="00E17715">
        <w:t xml:space="preserve"> 7.3.4 </w:t>
      </w:r>
      <w:proofErr w:type="spellStart"/>
      <w:r w:rsidRPr="00E17715">
        <w:t>pg</w:t>
      </w:r>
      <w:proofErr w:type="spellEnd"/>
      <w:r w:rsidRPr="00E17715">
        <w:t xml:space="preserve"> 70</w:t>
      </w:r>
    </w:p>
    <w:p w:rsidR="000154F9" w:rsidRDefault="000154F9" w:rsidP="000154F9">
      <w:pPr>
        <w:ind w:left="360"/>
      </w:pPr>
    </w:p>
    <w:p w:rsidR="00622426" w:rsidRDefault="00622426" w:rsidP="00622426">
      <w:r>
        <w:t>*Note: See Appendix for our definition of Guideline-Directed Medical Therapy (GDMT)</w:t>
      </w:r>
    </w:p>
    <w:p w:rsidR="000154F9" w:rsidRDefault="000154F9" w:rsidP="005C0B0E"/>
    <w:p w:rsidR="005F456C" w:rsidRPr="0027219A" w:rsidRDefault="003267D0" w:rsidP="005C0B0E">
      <w:pPr>
        <w:rPr>
          <w:b/>
        </w:rPr>
      </w:pPr>
      <w:r w:rsidRPr="0027219A">
        <w:rPr>
          <w:b/>
        </w:rPr>
        <w:t>Compelling i</w:t>
      </w:r>
      <w:r w:rsidR="0027219A">
        <w:rPr>
          <w:b/>
        </w:rPr>
        <w:t>ndication</w:t>
      </w:r>
    </w:p>
    <w:p w:rsidR="005F456C" w:rsidRDefault="005F456C" w:rsidP="009F52F9">
      <w:pPr>
        <w:pStyle w:val="ListParagraph"/>
        <w:numPr>
          <w:ilvl w:val="0"/>
          <w:numId w:val="1"/>
        </w:numPr>
        <w:ind w:left="1800"/>
      </w:pPr>
      <w:r>
        <w:t>LVEF &lt;=35</w:t>
      </w:r>
      <w:r w:rsidR="001A0A51">
        <w:t xml:space="preserve"> AND</w:t>
      </w:r>
    </w:p>
    <w:p w:rsidR="005F456C" w:rsidRDefault="005F456C" w:rsidP="009F52F9">
      <w:pPr>
        <w:pStyle w:val="ListParagraph"/>
        <w:numPr>
          <w:ilvl w:val="0"/>
          <w:numId w:val="1"/>
        </w:numPr>
        <w:ind w:left="1800"/>
      </w:pPr>
      <w:r>
        <w:t>NYHA Class II or III or IV ambulatory symptoms</w:t>
      </w:r>
      <w:r w:rsidR="001A0A51">
        <w:t xml:space="preserve"> AND</w:t>
      </w:r>
    </w:p>
    <w:p w:rsidR="009F52F9" w:rsidRDefault="009F52F9" w:rsidP="009F52F9">
      <w:pPr>
        <w:pStyle w:val="ListParagraph"/>
        <w:numPr>
          <w:ilvl w:val="0"/>
          <w:numId w:val="1"/>
        </w:numPr>
        <w:ind w:left="1800"/>
      </w:pPr>
      <w:r>
        <w:t>Guideline Directed Medical Therapy:</w:t>
      </w:r>
      <w:r w:rsidDel="00B56B1D">
        <w:t xml:space="preserve"> </w:t>
      </w:r>
    </w:p>
    <w:p w:rsidR="009F52F9" w:rsidRDefault="009F52F9" w:rsidP="00AA4FBB">
      <w:pPr>
        <w:pStyle w:val="ListParagraph"/>
        <w:numPr>
          <w:ilvl w:val="0"/>
          <w:numId w:val="15"/>
        </w:numPr>
        <w:ind w:left="2520"/>
      </w:pPr>
      <w:r>
        <w:t>ACE-I or ARB or contraindications to ACE or ARB AND</w:t>
      </w:r>
    </w:p>
    <w:p w:rsidR="009F52F9" w:rsidRDefault="009F52F9" w:rsidP="00AA4FBB">
      <w:pPr>
        <w:pStyle w:val="ListParagraph"/>
        <w:numPr>
          <w:ilvl w:val="0"/>
          <w:numId w:val="15"/>
        </w:numPr>
        <w:ind w:left="2520"/>
      </w:pPr>
      <w:r>
        <w:t>BB or contraindications to BB AND</w:t>
      </w:r>
    </w:p>
    <w:p w:rsidR="009F52F9" w:rsidRDefault="009F52F9" w:rsidP="00AA4FBB">
      <w:pPr>
        <w:pStyle w:val="ListParagraph"/>
        <w:numPr>
          <w:ilvl w:val="0"/>
          <w:numId w:val="15"/>
        </w:numPr>
        <w:ind w:left="2520"/>
      </w:pPr>
      <w:r>
        <w:t>Aldosterone antagonist or contraindications to aldosterone antagonist AND</w:t>
      </w:r>
    </w:p>
    <w:p w:rsidR="00BA1EBF" w:rsidRDefault="00BA1EBF" w:rsidP="00AA4FBB">
      <w:pPr>
        <w:pStyle w:val="ListParagraph"/>
        <w:numPr>
          <w:ilvl w:val="0"/>
          <w:numId w:val="15"/>
        </w:numPr>
      </w:pPr>
      <w:r>
        <w:t>GDMT defined as:</w:t>
      </w:r>
    </w:p>
    <w:p w:rsidR="00BA1EBF" w:rsidRDefault="00BA1EBF" w:rsidP="00AA4FBB">
      <w:pPr>
        <w:pStyle w:val="ListParagraph"/>
        <w:numPr>
          <w:ilvl w:val="1"/>
          <w:numId w:val="15"/>
        </w:numPr>
      </w:pPr>
      <w:r>
        <w:t>(1)</w:t>
      </w:r>
      <w:r w:rsidRPr="0031301A">
        <w:t xml:space="preserve"> Presence of hydralazine and </w:t>
      </w:r>
      <w:proofErr w:type="spellStart"/>
      <w:r w:rsidRPr="0031301A">
        <w:t>isosobide</w:t>
      </w:r>
      <w:proofErr w:type="spellEnd"/>
      <w:r w:rsidRPr="0031301A">
        <w:t xml:space="preserve"> </w:t>
      </w:r>
      <w:proofErr w:type="spellStart"/>
      <w:r w:rsidRPr="0031301A">
        <w:t>dinitrate</w:t>
      </w:r>
      <w:proofErr w:type="spellEnd"/>
      <w:r w:rsidRPr="0031301A">
        <w:t xml:space="preserve"> and (African American or cannot tolerate ACE/ARB</w:t>
      </w:r>
      <w:r>
        <w:t xml:space="preserve">(defined by </w:t>
      </w:r>
      <w:r w:rsidRPr="00B40FC1">
        <w:t xml:space="preserve">Presence of CKD Stage 4 OR 5 OR </w:t>
      </w:r>
      <w:proofErr w:type="spellStart"/>
      <w:r w:rsidRPr="00B40FC1">
        <w:t>eGFR</w:t>
      </w:r>
      <w:proofErr w:type="spellEnd"/>
      <w:r w:rsidRPr="00B40FC1">
        <w:t>&lt;30</w:t>
      </w:r>
      <w:r>
        <w:t>)</w:t>
      </w:r>
      <w:r w:rsidRPr="0031301A">
        <w:t>)</w:t>
      </w:r>
      <w:r>
        <w:t xml:space="preserve"> OR</w:t>
      </w:r>
    </w:p>
    <w:p w:rsidR="00BA1EBF" w:rsidRDefault="00BA1EBF" w:rsidP="00AA4FBB">
      <w:pPr>
        <w:pStyle w:val="ListParagraph"/>
        <w:numPr>
          <w:ilvl w:val="1"/>
          <w:numId w:val="15"/>
        </w:numPr>
      </w:pPr>
      <w:r>
        <w:t xml:space="preserve"> (2) </w:t>
      </w:r>
      <w:r w:rsidRPr="0031301A">
        <w:t>Presence of hydralazine and (African American or cannot tolerate ACE/ARB</w:t>
      </w:r>
      <w:r>
        <w:t xml:space="preserve">(defined by </w:t>
      </w:r>
      <w:r w:rsidRPr="00B40FC1">
        <w:t xml:space="preserve">Presence of CKD Stage 4 OR 5 OR </w:t>
      </w:r>
      <w:proofErr w:type="spellStart"/>
      <w:r w:rsidRPr="00B40FC1">
        <w:t>eGFR</w:t>
      </w:r>
      <w:proofErr w:type="spellEnd"/>
      <w:r w:rsidRPr="00B40FC1">
        <w:t>&lt;30</w:t>
      </w:r>
      <w:r>
        <w:t>)</w:t>
      </w:r>
      <w:r w:rsidRPr="0031301A">
        <w:t xml:space="preserve">) and contra to isosorbide </w:t>
      </w:r>
      <w:proofErr w:type="spellStart"/>
      <w:r w:rsidRPr="0031301A">
        <w:t>dinitrate</w:t>
      </w:r>
      <w:proofErr w:type="spellEnd"/>
      <w:r>
        <w:t xml:space="preserve"> OR</w:t>
      </w:r>
    </w:p>
    <w:p w:rsidR="00BA1EBF" w:rsidRDefault="00BA1EBF" w:rsidP="00AA4FBB">
      <w:pPr>
        <w:pStyle w:val="ListParagraph"/>
        <w:numPr>
          <w:ilvl w:val="1"/>
          <w:numId w:val="15"/>
        </w:numPr>
      </w:pPr>
      <w:r>
        <w:t xml:space="preserve">(3) </w:t>
      </w:r>
      <w:r w:rsidRPr="0031301A">
        <w:t xml:space="preserve">Presence of isosorbide </w:t>
      </w:r>
      <w:proofErr w:type="spellStart"/>
      <w:r w:rsidRPr="0031301A">
        <w:t>dinitrate</w:t>
      </w:r>
      <w:proofErr w:type="spellEnd"/>
      <w:r w:rsidRPr="0031301A">
        <w:t xml:space="preserve"> and (African American or cannot tolerate ACE/ARB</w:t>
      </w:r>
      <w:r>
        <w:t xml:space="preserve"> (defined by </w:t>
      </w:r>
      <w:r w:rsidRPr="00B40FC1">
        <w:t xml:space="preserve">Presence of CKD Stage 4 OR 5 OR </w:t>
      </w:r>
      <w:proofErr w:type="spellStart"/>
      <w:r w:rsidRPr="00B40FC1">
        <w:t>eGFR</w:t>
      </w:r>
      <w:proofErr w:type="spellEnd"/>
      <w:r w:rsidRPr="00B40FC1">
        <w:t>&lt;30</w:t>
      </w:r>
      <w:r>
        <w:t>)</w:t>
      </w:r>
      <w:r w:rsidRPr="0031301A">
        <w:t xml:space="preserve">) and contra to </w:t>
      </w:r>
      <w:proofErr w:type="spellStart"/>
      <w:r w:rsidRPr="0031301A">
        <w:t>hydrlazine</w:t>
      </w:r>
      <w:proofErr w:type="spellEnd"/>
    </w:p>
    <w:p w:rsidR="00BA1EBF" w:rsidRDefault="00BA1EBF" w:rsidP="00AA4FBB">
      <w:pPr>
        <w:pStyle w:val="ListParagraph"/>
        <w:numPr>
          <w:ilvl w:val="1"/>
          <w:numId w:val="15"/>
        </w:numPr>
      </w:pPr>
      <w:r>
        <w:t xml:space="preserve">(4) (4) absolute </w:t>
      </w:r>
      <w:r w:rsidRPr="0031301A">
        <w:t>contra</w:t>
      </w:r>
      <w:r>
        <w:t xml:space="preserve">indications </w:t>
      </w:r>
      <w:r w:rsidRPr="0031301A">
        <w:t xml:space="preserve"> to hydralazine and isosorbide </w:t>
      </w:r>
      <w:proofErr w:type="spellStart"/>
      <w:r w:rsidRPr="0031301A">
        <w:t>dinitrates</w:t>
      </w:r>
      <w:proofErr w:type="spellEnd"/>
    </w:p>
    <w:p w:rsidR="00BA1EBF" w:rsidRDefault="00BA1EBF" w:rsidP="00AA4FBB">
      <w:pPr>
        <w:pStyle w:val="ListParagraph"/>
        <w:numPr>
          <w:ilvl w:val="1"/>
          <w:numId w:val="15"/>
        </w:numPr>
      </w:pPr>
      <w:r>
        <w:t xml:space="preserve">(5) </w:t>
      </w:r>
      <w:r w:rsidRPr="0031301A">
        <w:t>Presence of ACE or ARB and absence of hydralazine and nitrates and not African American</w:t>
      </w:r>
    </w:p>
    <w:p w:rsidR="00BA1EBF" w:rsidRDefault="00BA1EBF" w:rsidP="00AA4FBB">
      <w:pPr>
        <w:pStyle w:val="ListParagraph"/>
        <w:numPr>
          <w:ilvl w:val="0"/>
          <w:numId w:val="15"/>
        </w:numPr>
        <w:ind w:left="2520"/>
      </w:pPr>
    </w:p>
    <w:p w:rsidR="009F52F9" w:rsidRDefault="009F52F9" w:rsidP="00E67ACF"/>
    <w:p w:rsidR="0027219A" w:rsidRDefault="0027219A" w:rsidP="0027219A">
      <w:pPr>
        <w:ind w:left="450"/>
      </w:pPr>
      <w:r>
        <w:t xml:space="preserve">Note:  If a patient is missing values for the following variables, cardiac resynchronization therapy recommendation will be suppressed: </w:t>
      </w:r>
    </w:p>
    <w:p w:rsidR="0027219A" w:rsidRDefault="0027219A" w:rsidP="0027219A">
      <w:pPr>
        <w:pStyle w:val="ListParagraph"/>
        <w:numPr>
          <w:ilvl w:val="1"/>
          <w:numId w:val="1"/>
        </w:numPr>
      </w:pPr>
      <w:r>
        <w:t xml:space="preserve">NYHA Class Symptoms </w:t>
      </w:r>
    </w:p>
    <w:p w:rsidR="009F52F9" w:rsidRDefault="009F52F9" w:rsidP="00E67ACF">
      <w:pPr>
        <w:rPr>
          <w:b/>
        </w:rPr>
      </w:pPr>
    </w:p>
    <w:p w:rsidR="007B5BEB" w:rsidRPr="0027219A" w:rsidRDefault="007B5BEB" w:rsidP="007B5BEB">
      <w:pPr>
        <w:pStyle w:val="ListParagraph"/>
        <w:ind w:left="0"/>
        <w:rPr>
          <w:b/>
        </w:rPr>
      </w:pPr>
      <w:r>
        <w:rPr>
          <w:b/>
        </w:rPr>
        <w:t>Absolute contraindications</w:t>
      </w:r>
    </w:p>
    <w:p w:rsidR="007B5BEB" w:rsidRDefault="007B5BEB" w:rsidP="00AA4FBB">
      <w:pPr>
        <w:pStyle w:val="ListParagraph"/>
        <w:numPr>
          <w:ilvl w:val="0"/>
          <w:numId w:val="18"/>
        </w:numPr>
      </w:pPr>
      <w:r>
        <w:t>Palliative care</w:t>
      </w:r>
    </w:p>
    <w:p w:rsidR="007B5BEB" w:rsidRPr="0027219A" w:rsidRDefault="007B5BEB" w:rsidP="00E67ACF">
      <w:pPr>
        <w:rPr>
          <w:b/>
        </w:rPr>
      </w:pPr>
    </w:p>
    <w:p w:rsidR="009F52F9" w:rsidRDefault="009F52F9" w:rsidP="00E67ACF"/>
    <w:p w:rsidR="0027219A" w:rsidRDefault="0027219A" w:rsidP="00E67ACF"/>
    <w:p w:rsidR="00E67ACF" w:rsidRDefault="00E67ACF" w:rsidP="00BB461D">
      <w:pPr>
        <w:shd w:val="clear" w:color="auto" w:fill="DBE5F1" w:themeFill="accent1" w:themeFillTint="33"/>
        <w:rPr>
          <w:b/>
          <w:sz w:val="32"/>
          <w:szCs w:val="32"/>
        </w:rPr>
      </w:pPr>
      <w:r>
        <w:rPr>
          <w:b/>
          <w:sz w:val="32"/>
          <w:szCs w:val="32"/>
        </w:rPr>
        <w:t xml:space="preserve">Primary messages selected for testing: </w:t>
      </w:r>
    </w:p>
    <w:p w:rsidR="00E67ACF" w:rsidRPr="00AF1B5E" w:rsidRDefault="00E67ACF" w:rsidP="00E67ACF">
      <w:pPr>
        <w:rPr>
          <w:b/>
          <w:sz w:val="32"/>
          <w:szCs w:val="32"/>
        </w:rPr>
      </w:pPr>
    </w:p>
    <w:p w:rsidR="00E67ACF" w:rsidRPr="00E67ACF" w:rsidRDefault="00E67ACF" w:rsidP="00AA4FBB">
      <w:pPr>
        <w:pStyle w:val="ListParagraph"/>
        <w:numPr>
          <w:ilvl w:val="0"/>
          <w:numId w:val="17"/>
        </w:numPr>
      </w:pPr>
      <w:r w:rsidRPr="00E67ACF">
        <w:rPr>
          <w:b/>
        </w:rPr>
        <w:t>Combined use of ACE, ARB, and aldosterone antagonist</w:t>
      </w:r>
      <w:r w:rsidRPr="00E67ACF">
        <w:t>:</w:t>
      </w:r>
      <w:r w:rsidRPr="00E67ACF">
        <w:rPr>
          <w:color w:val="000000"/>
        </w:rPr>
        <w:t xml:space="preserve"> </w:t>
      </w:r>
      <w:r>
        <w:rPr>
          <w:color w:val="000000"/>
        </w:rPr>
        <w:t>“</w:t>
      </w:r>
      <w:r w:rsidRPr="00E67ACF">
        <w:rPr>
          <w:color w:val="000000"/>
        </w:rPr>
        <w:t>Routine combined use of an ACEI, ARB, and aldosterone antagonist is NOT RECOMMENDED for patients with current or prior symptoms of HF and reduced LVEF. (Level of Evidence: C)</w:t>
      </w:r>
      <w:r>
        <w:rPr>
          <w:color w:val="000000"/>
        </w:rPr>
        <w:t>”</w:t>
      </w:r>
    </w:p>
    <w:p w:rsidR="00E67ACF" w:rsidRDefault="00E67ACF" w:rsidP="00AA4FBB">
      <w:pPr>
        <w:pStyle w:val="ListParagraph"/>
        <w:numPr>
          <w:ilvl w:val="1"/>
          <w:numId w:val="17"/>
        </w:numPr>
      </w:pPr>
      <w:r>
        <w:t xml:space="preserve">This message is triggered when a patient is on all three drugs. </w:t>
      </w:r>
    </w:p>
    <w:p w:rsidR="00E67ACF" w:rsidRDefault="00E67ACF" w:rsidP="00E67ACF">
      <w:pPr>
        <w:pStyle w:val="ListParagraph"/>
        <w:ind w:left="1080"/>
      </w:pPr>
    </w:p>
    <w:p w:rsidR="00E67ACF" w:rsidRPr="00E67ACF" w:rsidRDefault="00E67ACF" w:rsidP="00AA4FBB">
      <w:pPr>
        <w:pStyle w:val="ListParagraph"/>
        <w:numPr>
          <w:ilvl w:val="0"/>
          <w:numId w:val="17"/>
        </w:numPr>
      </w:pPr>
      <w:r>
        <w:rPr>
          <w:b/>
        </w:rPr>
        <w:t>Patient is taking drugs harmful to HF: “</w:t>
      </w:r>
      <w:r w:rsidRPr="00E67ACF">
        <w:rPr>
          <w:color w:val="000000"/>
        </w:rPr>
        <w:t xml:space="preserve">Drugs known to adversely affect the clinical status of patients with current or prior symptoms of HF and reduced LVEF should be avoided or withdrawn whenever possible (e.g., nonsteroidal anti-inflammatory drugs (not aspirin), most antiarrhythmic drugs, most calcium channel blocking drugs (except amlodipine) and </w:t>
      </w:r>
      <w:proofErr w:type="spellStart"/>
      <w:r w:rsidRPr="00E67ACF">
        <w:rPr>
          <w:color w:val="000000"/>
        </w:rPr>
        <w:t>thiazolidinediones</w:t>
      </w:r>
      <w:proofErr w:type="spellEnd"/>
      <w:r w:rsidRPr="00E67ACF">
        <w:rPr>
          <w:color w:val="000000"/>
        </w:rPr>
        <w:t>). (Level of Evidence: B)</w:t>
      </w:r>
      <w:r>
        <w:rPr>
          <w:color w:val="000000"/>
        </w:rPr>
        <w:t>”</w:t>
      </w:r>
    </w:p>
    <w:p w:rsidR="00E67ACF" w:rsidRDefault="00E67ACF" w:rsidP="00AA4FBB">
      <w:pPr>
        <w:pStyle w:val="ListParagraph"/>
        <w:numPr>
          <w:ilvl w:val="1"/>
          <w:numId w:val="17"/>
        </w:numPr>
      </w:pPr>
      <w:r>
        <w:t xml:space="preserve">This message is triggered if a patient is on one of these harmful drugs: </w:t>
      </w:r>
    </w:p>
    <w:p w:rsidR="00E67ACF" w:rsidRDefault="00E67ACF" w:rsidP="00AA4FBB">
      <w:pPr>
        <w:pStyle w:val="ListParagraph"/>
        <w:numPr>
          <w:ilvl w:val="2"/>
          <w:numId w:val="17"/>
        </w:numPr>
      </w:pPr>
      <w:r>
        <w:t>Calcium-channel blockers with negative inotropic effects (</w:t>
      </w:r>
      <w:proofErr w:type="spellStart"/>
      <w:r>
        <w:t>nifedipine</w:t>
      </w:r>
      <w:proofErr w:type="spellEnd"/>
      <w:r>
        <w:t xml:space="preserve">, </w:t>
      </w:r>
      <w:proofErr w:type="spellStart"/>
      <w:r>
        <w:t>nisoldipine</w:t>
      </w:r>
      <w:proofErr w:type="spellEnd"/>
      <w:r>
        <w:t xml:space="preserve">, </w:t>
      </w:r>
      <w:proofErr w:type="spellStart"/>
      <w:r>
        <w:t>nicardipine</w:t>
      </w:r>
      <w:proofErr w:type="spellEnd"/>
      <w:r>
        <w:t xml:space="preserve">, </w:t>
      </w:r>
      <w:proofErr w:type="spellStart"/>
      <w:r>
        <w:t>isradipine</w:t>
      </w:r>
      <w:proofErr w:type="spellEnd"/>
      <w:r>
        <w:t xml:space="preserve">, diltiazem, verapamil) </w:t>
      </w:r>
    </w:p>
    <w:p w:rsidR="00E67ACF" w:rsidRDefault="00E67ACF" w:rsidP="00AA4FBB">
      <w:pPr>
        <w:pStyle w:val="ListParagraph"/>
        <w:numPr>
          <w:ilvl w:val="2"/>
          <w:numId w:val="17"/>
        </w:numPr>
      </w:pPr>
      <w:proofErr w:type="spellStart"/>
      <w:r>
        <w:t>Thiazolidinediones</w:t>
      </w:r>
      <w:proofErr w:type="spellEnd"/>
      <w:r>
        <w:t xml:space="preserve"> (rosiglitazone, pioglitazone) </w:t>
      </w:r>
    </w:p>
    <w:p w:rsidR="00E67ACF" w:rsidRDefault="00387F27" w:rsidP="00AA4FBB">
      <w:pPr>
        <w:pStyle w:val="ListParagraph"/>
        <w:numPr>
          <w:ilvl w:val="2"/>
          <w:numId w:val="17"/>
        </w:numPr>
      </w:pPr>
      <w:r>
        <w:t>Non-steroidal anti-inflammatory drugs (</w:t>
      </w:r>
      <w:proofErr w:type="spellStart"/>
      <w:r>
        <w:t>Aceclofenac</w:t>
      </w:r>
      <w:proofErr w:type="spellEnd"/>
      <w:r>
        <w:t xml:space="preserve">, </w:t>
      </w:r>
      <w:proofErr w:type="spellStart"/>
      <w:r>
        <w:t>acemetacin</w:t>
      </w:r>
      <w:proofErr w:type="spellEnd"/>
      <w:r>
        <w:t xml:space="preserve">, </w:t>
      </w:r>
      <w:proofErr w:type="spellStart"/>
      <w:r>
        <w:t>azapropazone</w:t>
      </w:r>
      <w:proofErr w:type="spellEnd"/>
      <w:r>
        <w:t xml:space="preserve">, </w:t>
      </w:r>
      <w:proofErr w:type="spellStart"/>
      <w:r>
        <w:t>benoxaprofen</w:t>
      </w:r>
      <w:proofErr w:type="spellEnd"/>
      <w:r>
        <w:t xml:space="preserve">, </w:t>
      </w:r>
      <w:proofErr w:type="spellStart"/>
      <w:r>
        <w:t>bromfenac</w:t>
      </w:r>
      <w:proofErr w:type="spellEnd"/>
      <w:r>
        <w:t xml:space="preserve">, ibuprofen) </w:t>
      </w:r>
    </w:p>
    <w:p w:rsidR="00387F27" w:rsidRDefault="00387F27" w:rsidP="00AA4FBB">
      <w:pPr>
        <w:pStyle w:val="ListParagraph"/>
        <w:numPr>
          <w:ilvl w:val="2"/>
          <w:numId w:val="17"/>
        </w:numPr>
      </w:pPr>
      <w:proofErr w:type="spellStart"/>
      <w:r>
        <w:t>Dronedarone</w:t>
      </w:r>
      <w:proofErr w:type="spellEnd"/>
    </w:p>
    <w:p w:rsidR="00EE118A" w:rsidRDefault="00EE118A" w:rsidP="00EE118A">
      <w:pPr>
        <w:pStyle w:val="ListParagraph"/>
        <w:ind w:left="1800"/>
      </w:pPr>
    </w:p>
    <w:p w:rsidR="00EE118A" w:rsidRDefault="0033036B" w:rsidP="00AA4FBB">
      <w:pPr>
        <w:pStyle w:val="ListParagraph"/>
        <w:numPr>
          <w:ilvl w:val="0"/>
          <w:numId w:val="17"/>
        </w:numPr>
      </w:pPr>
      <w:r>
        <w:rPr>
          <w:b/>
        </w:rPr>
        <w:t xml:space="preserve">Woman of child-bearing age: </w:t>
      </w:r>
      <w:r>
        <w:t>“(message text has not yet been decided or encoded… but it will warn that women of childbearing age should not be on certain drugs (ACE, ARB…))”</w:t>
      </w:r>
    </w:p>
    <w:p w:rsidR="0033036B" w:rsidRDefault="0033036B" w:rsidP="00AA4FBB">
      <w:pPr>
        <w:pStyle w:val="ListParagraph"/>
        <w:numPr>
          <w:ilvl w:val="1"/>
          <w:numId w:val="17"/>
        </w:numPr>
      </w:pPr>
      <w:r>
        <w:t xml:space="preserve">This message will be triggered if a woman is age </w:t>
      </w:r>
      <w:r w:rsidR="00573D82">
        <w:t>&lt;=50.</w:t>
      </w:r>
    </w:p>
    <w:p w:rsidR="00387F27" w:rsidRDefault="00387F27" w:rsidP="00387F27"/>
    <w:p w:rsidR="000A3496" w:rsidRDefault="000A3496" w:rsidP="005C0B0E"/>
    <w:p w:rsidR="00826F61" w:rsidRDefault="00826F61">
      <w:pPr>
        <w:rPr>
          <w:b/>
          <w:sz w:val="24"/>
          <w:szCs w:val="24"/>
        </w:rPr>
      </w:pPr>
      <w:r>
        <w:rPr>
          <w:b/>
          <w:sz w:val="24"/>
          <w:szCs w:val="24"/>
        </w:rPr>
        <w:br w:type="page"/>
      </w:r>
    </w:p>
    <w:p w:rsidR="007977AD" w:rsidRDefault="007977AD" w:rsidP="005C0B0E">
      <w:pPr>
        <w:rPr>
          <w:b/>
          <w:sz w:val="24"/>
          <w:szCs w:val="24"/>
        </w:rPr>
      </w:pPr>
      <w:r>
        <w:rPr>
          <w:b/>
          <w:sz w:val="24"/>
          <w:szCs w:val="24"/>
        </w:rPr>
        <w:t xml:space="preserve">APPENDIX A: ICD9 Codes </w:t>
      </w:r>
    </w:p>
    <w:p w:rsidR="007977AD" w:rsidRDefault="007977AD" w:rsidP="005C0B0E">
      <w:pPr>
        <w:rPr>
          <w:b/>
          <w:sz w:val="24"/>
          <w:szCs w:val="24"/>
        </w:rPr>
      </w:pPr>
    </w:p>
    <w:p w:rsidR="007977AD" w:rsidRDefault="007977AD" w:rsidP="005C0B0E">
      <w:pPr>
        <w:rPr>
          <w:b/>
          <w:sz w:val="24"/>
          <w:szCs w:val="24"/>
        </w:rPr>
      </w:pPr>
      <w:r>
        <w:rPr>
          <w:b/>
          <w:sz w:val="24"/>
          <w:szCs w:val="24"/>
        </w:rPr>
        <w:t xml:space="preserve">Heart Failure: </w:t>
      </w:r>
    </w:p>
    <w:tbl>
      <w:tblPr>
        <w:tblW w:w="7404" w:type="dxa"/>
        <w:tblInd w:w="93" w:type="dxa"/>
        <w:tblLook w:val="04A0" w:firstRow="1" w:lastRow="0" w:firstColumn="1" w:lastColumn="0" w:noHBand="0" w:noVBand="1"/>
      </w:tblPr>
      <w:tblGrid>
        <w:gridCol w:w="1180"/>
        <w:gridCol w:w="6224"/>
      </w:tblGrid>
      <w:tr w:rsidR="007977AD" w:rsidRPr="001A0A51" w:rsidTr="001A0A51">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b/>
                <w:bCs/>
                <w:color w:val="000000"/>
              </w:rPr>
            </w:pPr>
            <w:r w:rsidRPr="001A0A51">
              <w:rPr>
                <w:rFonts w:ascii="Calibri" w:eastAsia="Times New Roman" w:hAnsi="Calibri" w:cs="Times New Roman"/>
                <w:b/>
                <w:bCs/>
                <w:color w:val="000000"/>
              </w:rPr>
              <w:t>ICD9 code</w:t>
            </w:r>
          </w:p>
        </w:tc>
        <w:tc>
          <w:tcPr>
            <w:tcW w:w="6224" w:type="dxa"/>
            <w:tcBorders>
              <w:top w:val="single" w:sz="4" w:space="0" w:color="auto"/>
              <w:left w:val="nil"/>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b/>
                <w:bCs/>
                <w:color w:val="000000"/>
              </w:rPr>
            </w:pPr>
            <w:r w:rsidRPr="001A0A51">
              <w:rPr>
                <w:rFonts w:ascii="Calibri" w:eastAsia="Times New Roman" w:hAnsi="Calibri" w:cs="Times New Roman"/>
                <w:b/>
                <w:bCs/>
                <w:color w:val="000000"/>
              </w:rPr>
              <w:t>Description</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402.11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Benign with Heart Failure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402.91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Unspecified with Heart Failure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w:t>
            </w:r>
          </w:p>
        </w:tc>
        <w:tc>
          <w:tcPr>
            <w:tcW w:w="6224" w:type="dxa"/>
            <w:tcBorders>
              <w:top w:val="nil"/>
              <w:left w:val="nil"/>
              <w:bottom w:val="single" w:sz="4" w:space="0" w:color="auto"/>
              <w:right w:val="single" w:sz="4" w:space="0" w:color="auto"/>
            </w:tcBorders>
            <w:shd w:val="clear" w:color="000000" w:fill="FFFF00"/>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Heart Failure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w:t>
            </w:r>
          </w:p>
        </w:tc>
        <w:tc>
          <w:tcPr>
            <w:tcW w:w="6224" w:type="dxa"/>
            <w:tcBorders>
              <w:top w:val="nil"/>
              <w:left w:val="nil"/>
              <w:bottom w:val="single" w:sz="4" w:space="0" w:color="auto"/>
              <w:right w:val="single" w:sz="4" w:space="0" w:color="auto"/>
            </w:tcBorders>
            <w:shd w:val="clear" w:color="000000" w:fill="FFFF00"/>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Congestive heart failure, unspecified</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Left heart failure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428.9</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Heart failure, unspecified</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429.3</w:t>
            </w:r>
          </w:p>
        </w:tc>
        <w:tc>
          <w:tcPr>
            <w:tcW w:w="6224" w:type="dxa"/>
            <w:tcBorders>
              <w:top w:val="nil"/>
              <w:left w:val="nil"/>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Cardiomegaly</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425.0</w:t>
            </w:r>
          </w:p>
        </w:tc>
        <w:tc>
          <w:tcPr>
            <w:tcW w:w="6224" w:type="dxa"/>
            <w:tcBorders>
              <w:top w:val="nil"/>
              <w:left w:val="nil"/>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Cardiomyopathy</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425.3</w:t>
            </w:r>
          </w:p>
        </w:tc>
        <w:tc>
          <w:tcPr>
            <w:tcW w:w="6224" w:type="dxa"/>
            <w:tcBorders>
              <w:top w:val="nil"/>
              <w:left w:val="nil"/>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 xml:space="preserve">Endocardial </w:t>
            </w:r>
            <w:proofErr w:type="spellStart"/>
            <w:r w:rsidRPr="001A0A51">
              <w:rPr>
                <w:rFonts w:ascii="Calibri" w:eastAsia="Times New Roman" w:hAnsi="Calibri" w:cs="Times New Roman"/>
                <w:color w:val="000000"/>
              </w:rPr>
              <w:t>fibroelastosis</w:t>
            </w:r>
            <w:proofErr w:type="spellEnd"/>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425.4</w:t>
            </w:r>
          </w:p>
        </w:tc>
        <w:tc>
          <w:tcPr>
            <w:tcW w:w="6224" w:type="dxa"/>
            <w:tcBorders>
              <w:top w:val="nil"/>
              <w:left w:val="nil"/>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 xml:space="preserve">Other primary cardiomyopathies </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425.5</w:t>
            </w:r>
          </w:p>
        </w:tc>
        <w:tc>
          <w:tcPr>
            <w:tcW w:w="6224" w:type="dxa"/>
            <w:tcBorders>
              <w:top w:val="nil"/>
              <w:left w:val="nil"/>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 xml:space="preserve">Alcoholic Cardiomyopathy </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425.8</w:t>
            </w:r>
          </w:p>
        </w:tc>
        <w:tc>
          <w:tcPr>
            <w:tcW w:w="6224" w:type="dxa"/>
            <w:tcBorders>
              <w:top w:val="nil"/>
              <w:left w:val="nil"/>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CARDIOMYOPATHY IN OTHER DISEASES CLASSIFIED ELSEWHERE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425.9</w:t>
            </w:r>
          </w:p>
        </w:tc>
        <w:tc>
          <w:tcPr>
            <w:tcW w:w="6224" w:type="dxa"/>
            <w:tcBorders>
              <w:top w:val="nil"/>
              <w:left w:val="nil"/>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SECONDARY CARDIOMYOPATHY UNSPECIFIED</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402</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Hypertensive Heart Disease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402.01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Malignant with Heart Failure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404</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Hypertensive heart and Chronic Kidney Disease</w:t>
            </w:r>
          </w:p>
        </w:tc>
      </w:tr>
      <w:tr w:rsidR="007977AD" w:rsidRPr="001A0A51" w:rsidTr="001A0A51">
        <w:trPr>
          <w:trHeight w:val="6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404.01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Malignant, with HF and with CKD stage I through IV or unspecified</w:t>
            </w:r>
          </w:p>
        </w:tc>
      </w:tr>
      <w:tr w:rsidR="007977AD" w:rsidRPr="001A0A51" w:rsidTr="001A0A51">
        <w:trPr>
          <w:trHeight w:val="6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404.03</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Malignant, with HF and CKD stage V or end stage renal disease</w:t>
            </w:r>
          </w:p>
        </w:tc>
      </w:tr>
      <w:tr w:rsidR="007977AD" w:rsidRPr="001A0A51" w:rsidTr="001A0A51">
        <w:trPr>
          <w:trHeight w:val="6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404.11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Benign, with HF and with CKD stage I through IV or unspecified</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404.13</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Benign, with HF and CKD stage V or end stage renal disease</w:t>
            </w:r>
          </w:p>
        </w:tc>
      </w:tr>
      <w:tr w:rsidR="007977AD" w:rsidRPr="001A0A51" w:rsidTr="001A0A51">
        <w:trPr>
          <w:trHeight w:val="6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404.91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Unspecified, with HF and CKD stage I through IV or unspecified</w:t>
            </w:r>
          </w:p>
        </w:tc>
      </w:tr>
      <w:tr w:rsidR="007977AD" w:rsidRPr="001A0A51" w:rsidTr="001A0A51">
        <w:trPr>
          <w:trHeight w:val="6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404.93</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Unspecified, with HF and CKD stage V or end stage renal disease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428.2</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Systolic heart failure, Unspecified</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428.21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Systolic heart failure, acute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428.22</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Systolic heart failure, chronic</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428.23</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Systolic heart failure, acute on chronic</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428.3</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Diastolic heart failure, unspecified</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428.31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Diastolic heart failure, Acute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428.32</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Diastolic heart failure, chronic</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428.33</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Diastolic heart failure, acute on chronic</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428.4</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Combined systolic and diastolic heart failure, unspecified</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428.41</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Combined systolic and diastolic heart failure, acute</w:t>
            </w:r>
          </w:p>
        </w:tc>
      </w:tr>
      <w:tr w:rsidR="007977AD" w:rsidRPr="001A0A51" w:rsidTr="001A0A51">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428.42</w:t>
            </w:r>
          </w:p>
        </w:tc>
        <w:tc>
          <w:tcPr>
            <w:tcW w:w="6224" w:type="dxa"/>
            <w:tcBorders>
              <w:top w:val="nil"/>
              <w:left w:val="nil"/>
              <w:bottom w:val="single" w:sz="4" w:space="0" w:color="auto"/>
              <w:right w:val="single" w:sz="4" w:space="0" w:color="auto"/>
            </w:tcBorders>
            <w:shd w:val="clear" w:color="auto" w:fill="auto"/>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Combined systolic and diastolic heart failure, chronic</w:t>
            </w:r>
          </w:p>
        </w:tc>
      </w:tr>
      <w:tr w:rsidR="007977AD" w:rsidRPr="007977AD" w:rsidTr="001A0A51">
        <w:trPr>
          <w:trHeight w:val="6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77AD" w:rsidRPr="001A0A51"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428.43</w:t>
            </w:r>
          </w:p>
        </w:tc>
        <w:tc>
          <w:tcPr>
            <w:tcW w:w="6224" w:type="dxa"/>
            <w:tcBorders>
              <w:top w:val="nil"/>
              <w:left w:val="nil"/>
              <w:bottom w:val="single" w:sz="4" w:space="0" w:color="auto"/>
              <w:right w:val="single" w:sz="4" w:space="0" w:color="auto"/>
            </w:tcBorders>
            <w:shd w:val="clear" w:color="auto" w:fill="auto"/>
            <w:vAlign w:val="bottom"/>
            <w:hideMark/>
          </w:tcPr>
          <w:p w:rsidR="007977AD" w:rsidRPr="007977AD" w:rsidRDefault="007977AD" w:rsidP="007977AD">
            <w:pPr>
              <w:spacing w:line="240" w:lineRule="auto"/>
              <w:rPr>
                <w:rFonts w:ascii="Calibri" w:eastAsia="Times New Roman" w:hAnsi="Calibri" w:cs="Times New Roman"/>
                <w:color w:val="000000"/>
              </w:rPr>
            </w:pPr>
            <w:r w:rsidRPr="001A0A51">
              <w:rPr>
                <w:rFonts w:ascii="Calibri" w:eastAsia="Times New Roman" w:hAnsi="Calibri" w:cs="Times New Roman"/>
                <w:color w:val="000000"/>
              </w:rPr>
              <w:t>Combined systolic and diastolic heart failure, acute on chronic</w:t>
            </w:r>
          </w:p>
        </w:tc>
      </w:tr>
    </w:tbl>
    <w:p w:rsidR="007977AD" w:rsidRDefault="007977AD" w:rsidP="005C0B0E">
      <w:pPr>
        <w:rPr>
          <w:b/>
          <w:sz w:val="24"/>
          <w:szCs w:val="24"/>
        </w:rPr>
      </w:pPr>
      <w:r>
        <w:rPr>
          <w:b/>
          <w:sz w:val="24"/>
          <w:szCs w:val="24"/>
        </w:rPr>
        <w:t>Heart Transplant:</w:t>
      </w:r>
    </w:p>
    <w:tbl>
      <w:tblPr>
        <w:tblW w:w="7139" w:type="dxa"/>
        <w:tblInd w:w="93" w:type="dxa"/>
        <w:tblLook w:val="04A0" w:firstRow="1" w:lastRow="0" w:firstColumn="1" w:lastColumn="0" w:noHBand="0" w:noVBand="1"/>
      </w:tblPr>
      <w:tblGrid>
        <w:gridCol w:w="994"/>
        <w:gridCol w:w="6422"/>
      </w:tblGrid>
      <w:tr w:rsidR="007977AD" w:rsidRPr="007977AD" w:rsidTr="003267D0">
        <w:trPr>
          <w:trHeight w:val="322"/>
        </w:trPr>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rPr>
                <w:rFonts w:ascii="Calibri" w:eastAsia="Times New Roman" w:hAnsi="Calibri" w:cs="Times New Roman"/>
                <w:b/>
                <w:bCs/>
                <w:color w:val="000000"/>
              </w:rPr>
            </w:pPr>
            <w:proofErr w:type="spellStart"/>
            <w:r w:rsidRPr="007977AD">
              <w:rPr>
                <w:rFonts w:ascii="Calibri" w:eastAsia="Times New Roman" w:hAnsi="Calibri" w:cs="Times New Roman"/>
                <w:b/>
                <w:bCs/>
                <w:color w:val="000000"/>
              </w:rPr>
              <w:t>ICDCode</w:t>
            </w:r>
            <w:proofErr w:type="spellEnd"/>
          </w:p>
        </w:tc>
        <w:tc>
          <w:tcPr>
            <w:tcW w:w="6422" w:type="dxa"/>
            <w:tcBorders>
              <w:top w:val="single" w:sz="4" w:space="0" w:color="auto"/>
              <w:left w:val="nil"/>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rPr>
                <w:rFonts w:ascii="Calibri" w:eastAsia="Times New Roman" w:hAnsi="Calibri" w:cs="Times New Roman"/>
                <w:b/>
                <w:bCs/>
                <w:color w:val="000000"/>
              </w:rPr>
            </w:pPr>
            <w:proofErr w:type="spellStart"/>
            <w:r w:rsidRPr="007977AD">
              <w:rPr>
                <w:rFonts w:ascii="Calibri" w:eastAsia="Times New Roman" w:hAnsi="Calibri" w:cs="Times New Roman"/>
                <w:b/>
                <w:bCs/>
                <w:color w:val="000000"/>
              </w:rPr>
              <w:t>ICDDescription</w:t>
            </w:r>
            <w:proofErr w:type="spellEnd"/>
          </w:p>
        </w:tc>
      </w:tr>
      <w:tr w:rsidR="007977AD" w:rsidRPr="007977AD" w:rsidTr="003267D0">
        <w:trPr>
          <w:trHeight w:val="322"/>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rPr>
                <w:rFonts w:ascii="Calibri" w:eastAsia="Times New Roman" w:hAnsi="Calibri" w:cs="Times New Roman"/>
                <w:color w:val="000000"/>
              </w:rPr>
            </w:pPr>
            <w:r w:rsidRPr="007977AD">
              <w:rPr>
                <w:rFonts w:ascii="Calibri" w:eastAsia="Times New Roman" w:hAnsi="Calibri" w:cs="Times New Roman"/>
                <w:color w:val="000000"/>
              </w:rPr>
              <w:t>V42.1</w:t>
            </w:r>
          </w:p>
        </w:tc>
        <w:tc>
          <w:tcPr>
            <w:tcW w:w="6422" w:type="dxa"/>
            <w:tcBorders>
              <w:top w:val="nil"/>
              <w:left w:val="nil"/>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rPr>
                <w:rFonts w:ascii="Calibri" w:eastAsia="Times New Roman" w:hAnsi="Calibri" w:cs="Times New Roman"/>
                <w:color w:val="000000"/>
              </w:rPr>
            </w:pPr>
            <w:r w:rsidRPr="007977AD">
              <w:rPr>
                <w:rFonts w:ascii="Calibri" w:eastAsia="Times New Roman" w:hAnsi="Calibri" w:cs="Times New Roman"/>
                <w:color w:val="000000"/>
              </w:rPr>
              <w:t>HEART REPLACED BY TRANSPLANT</w:t>
            </w:r>
          </w:p>
        </w:tc>
      </w:tr>
      <w:tr w:rsidR="007977AD" w:rsidRPr="007977AD" w:rsidTr="003267D0">
        <w:trPr>
          <w:trHeight w:val="322"/>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jc w:val="right"/>
              <w:rPr>
                <w:rFonts w:ascii="Calibri" w:eastAsia="Times New Roman" w:hAnsi="Calibri" w:cs="Times New Roman"/>
                <w:color w:val="000000"/>
              </w:rPr>
            </w:pPr>
            <w:r w:rsidRPr="007977AD">
              <w:rPr>
                <w:rFonts w:ascii="Calibri" w:eastAsia="Times New Roman" w:hAnsi="Calibri" w:cs="Times New Roman"/>
                <w:color w:val="000000"/>
              </w:rPr>
              <w:t>996.83</w:t>
            </w:r>
          </w:p>
        </w:tc>
        <w:tc>
          <w:tcPr>
            <w:tcW w:w="6422" w:type="dxa"/>
            <w:tcBorders>
              <w:top w:val="nil"/>
              <w:left w:val="nil"/>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rPr>
                <w:rFonts w:ascii="Calibri" w:eastAsia="Times New Roman" w:hAnsi="Calibri" w:cs="Times New Roman"/>
                <w:color w:val="000000"/>
              </w:rPr>
            </w:pPr>
            <w:r w:rsidRPr="007977AD">
              <w:rPr>
                <w:rFonts w:ascii="Calibri" w:eastAsia="Times New Roman" w:hAnsi="Calibri" w:cs="Times New Roman"/>
                <w:color w:val="000000"/>
              </w:rPr>
              <w:t>COMPLICATIONS OF TRANSPLANTED HEART</w:t>
            </w:r>
          </w:p>
        </w:tc>
      </w:tr>
      <w:tr w:rsidR="007977AD" w:rsidRPr="007977AD" w:rsidTr="003267D0">
        <w:trPr>
          <w:trHeight w:val="322"/>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jc w:val="right"/>
              <w:rPr>
                <w:rFonts w:ascii="Calibri" w:eastAsia="Times New Roman" w:hAnsi="Calibri" w:cs="Times New Roman"/>
                <w:color w:val="000000"/>
              </w:rPr>
            </w:pPr>
            <w:r w:rsidRPr="007977AD">
              <w:rPr>
                <w:rFonts w:ascii="Calibri" w:eastAsia="Times New Roman" w:hAnsi="Calibri" w:cs="Times New Roman"/>
                <w:color w:val="000000"/>
              </w:rPr>
              <w:t>414.06</w:t>
            </w:r>
          </w:p>
        </w:tc>
        <w:tc>
          <w:tcPr>
            <w:tcW w:w="6422" w:type="dxa"/>
            <w:tcBorders>
              <w:top w:val="nil"/>
              <w:left w:val="nil"/>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rPr>
                <w:rFonts w:ascii="Calibri" w:eastAsia="Times New Roman" w:hAnsi="Calibri" w:cs="Times New Roman"/>
                <w:color w:val="000000"/>
              </w:rPr>
            </w:pPr>
            <w:r w:rsidRPr="007977AD">
              <w:rPr>
                <w:rFonts w:ascii="Calibri" w:eastAsia="Times New Roman" w:hAnsi="Calibri" w:cs="Times New Roman"/>
                <w:color w:val="000000"/>
              </w:rPr>
              <w:t>CORONARY ATHEROSCLEROSIS, OF NATIVE CORONARY ARTERY OF TRANSPLANTED HEART</w:t>
            </w:r>
          </w:p>
        </w:tc>
      </w:tr>
      <w:tr w:rsidR="007977AD" w:rsidRPr="007977AD" w:rsidTr="003267D0">
        <w:trPr>
          <w:trHeight w:val="322"/>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jc w:val="right"/>
              <w:rPr>
                <w:rFonts w:ascii="Calibri" w:eastAsia="Times New Roman" w:hAnsi="Calibri" w:cs="Times New Roman"/>
                <w:color w:val="000000"/>
              </w:rPr>
            </w:pPr>
            <w:r w:rsidRPr="007977AD">
              <w:rPr>
                <w:rFonts w:ascii="Calibri" w:eastAsia="Times New Roman" w:hAnsi="Calibri" w:cs="Times New Roman"/>
                <w:color w:val="000000"/>
              </w:rPr>
              <w:t>414.07</w:t>
            </w:r>
          </w:p>
        </w:tc>
        <w:tc>
          <w:tcPr>
            <w:tcW w:w="6422" w:type="dxa"/>
            <w:tcBorders>
              <w:top w:val="nil"/>
              <w:left w:val="nil"/>
              <w:bottom w:val="single" w:sz="4" w:space="0" w:color="auto"/>
              <w:right w:val="single" w:sz="4" w:space="0" w:color="auto"/>
            </w:tcBorders>
            <w:shd w:val="clear" w:color="auto" w:fill="auto"/>
            <w:noWrap/>
            <w:vAlign w:val="bottom"/>
            <w:hideMark/>
          </w:tcPr>
          <w:p w:rsidR="007977AD" w:rsidRPr="007977AD" w:rsidRDefault="007977AD" w:rsidP="007977AD">
            <w:pPr>
              <w:spacing w:line="240" w:lineRule="auto"/>
              <w:rPr>
                <w:rFonts w:ascii="Calibri" w:eastAsia="Times New Roman" w:hAnsi="Calibri" w:cs="Times New Roman"/>
                <w:color w:val="000000"/>
              </w:rPr>
            </w:pPr>
            <w:r w:rsidRPr="007977AD">
              <w:rPr>
                <w:rFonts w:ascii="Calibri" w:eastAsia="Times New Roman" w:hAnsi="Calibri" w:cs="Times New Roman"/>
                <w:color w:val="000000"/>
              </w:rPr>
              <w:t>CORONARY ATHEROSCLEROSIS, OF BYPASS GRAFT (ARTERY) (VEIN) OF TRANSPLANTED HEART</w:t>
            </w:r>
          </w:p>
        </w:tc>
      </w:tr>
    </w:tbl>
    <w:p w:rsidR="007977AD" w:rsidRDefault="007977AD"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1A0A51" w:rsidRDefault="001A0A51" w:rsidP="005C0B0E">
      <w:pPr>
        <w:rPr>
          <w:b/>
          <w:sz w:val="24"/>
          <w:szCs w:val="24"/>
        </w:rPr>
      </w:pPr>
    </w:p>
    <w:p w:rsidR="00E17715" w:rsidRPr="00BE3CCE" w:rsidRDefault="007977AD" w:rsidP="005C0B0E">
      <w:pPr>
        <w:rPr>
          <w:b/>
          <w:sz w:val="24"/>
          <w:szCs w:val="24"/>
        </w:rPr>
      </w:pPr>
      <w:r>
        <w:rPr>
          <w:b/>
          <w:sz w:val="24"/>
          <w:szCs w:val="24"/>
        </w:rPr>
        <w:t xml:space="preserve">APPENDIX B: </w:t>
      </w:r>
      <w:r w:rsidR="00E17715" w:rsidRPr="00BE3CCE">
        <w:rPr>
          <w:b/>
          <w:sz w:val="24"/>
          <w:szCs w:val="24"/>
        </w:rPr>
        <w:t xml:space="preserve">Recommendations </w:t>
      </w:r>
      <w:r w:rsidR="00D77577" w:rsidRPr="00BE3CCE">
        <w:rPr>
          <w:b/>
          <w:sz w:val="24"/>
          <w:szCs w:val="24"/>
        </w:rPr>
        <w:t xml:space="preserve">extracted </w:t>
      </w:r>
      <w:r w:rsidR="00E17715" w:rsidRPr="00BE3CCE">
        <w:rPr>
          <w:b/>
          <w:sz w:val="24"/>
          <w:szCs w:val="24"/>
        </w:rPr>
        <w:t xml:space="preserve">from Circulation, </w:t>
      </w:r>
      <w:proofErr w:type="spellStart"/>
      <w:r w:rsidR="00E17715" w:rsidRPr="00BE3CCE">
        <w:rPr>
          <w:b/>
          <w:sz w:val="24"/>
          <w:szCs w:val="24"/>
        </w:rPr>
        <w:t>Yancy</w:t>
      </w:r>
      <w:proofErr w:type="spellEnd"/>
      <w:r w:rsidR="00E17715" w:rsidRPr="00BE3CCE">
        <w:rPr>
          <w:b/>
          <w:sz w:val="24"/>
          <w:szCs w:val="24"/>
        </w:rPr>
        <w:t>, et al 2013</w:t>
      </w:r>
    </w:p>
    <w:p w:rsidR="00E17715" w:rsidRDefault="00E17715" w:rsidP="005C0B0E">
      <w:pPr>
        <w:rPr>
          <w:b/>
          <w:sz w:val="24"/>
          <w:szCs w:val="24"/>
        </w:rPr>
      </w:pPr>
    </w:p>
    <w:p w:rsidR="00EA2E03" w:rsidRPr="003267D0" w:rsidRDefault="00EA2E03" w:rsidP="005C0B0E">
      <w:pPr>
        <w:rPr>
          <w:sz w:val="24"/>
          <w:szCs w:val="24"/>
          <w:u w:val="single"/>
        </w:rPr>
      </w:pPr>
      <w:r w:rsidRPr="003267D0">
        <w:rPr>
          <w:sz w:val="24"/>
          <w:szCs w:val="24"/>
          <w:u w:val="single"/>
        </w:rPr>
        <w:t>ACE inhibitors</w:t>
      </w:r>
    </w:p>
    <w:p w:rsidR="0029220C" w:rsidRDefault="006966F0" w:rsidP="00E17715">
      <w:pPr>
        <w:numPr>
          <w:ilvl w:val="0"/>
          <w:numId w:val="2"/>
        </w:numPr>
      </w:pPr>
      <w:r w:rsidRPr="003267D0">
        <w:rPr>
          <w:b/>
        </w:rPr>
        <w:t>ACE inhibitors</w:t>
      </w:r>
      <w:r w:rsidRPr="00E17715">
        <w:t xml:space="preserve"> are recommended in patients with </w:t>
      </w:r>
      <w:proofErr w:type="spellStart"/>
      <w:r w:rsidRPr="00E17715">
        <w:t>HF</w:t>
      </w:r>
      <w:r w:rsidRPr="00E17715">
        <w:rPr>
          <w:i/>
          <w:iCs/>
        </w:rPr>
        <w:t>r</w:t>
      </w:r>
      <w:r w:rsidRPr="00E17715">
        <w:t>EF</w:t>
      </w:r>
      <w:proofErr w:type="spellEnd"/>
      <w:r w:rsidRPr="00E17715">
        <w:t xml:space="preserve"> and current or prior symptoms, unless contraindicated, to reduce morbidity and mortality (343, 412-414). (</w:t>
      </w:r>
      <w:r w:rsidRPr="00E17715">
        <w:rPr>
          <w:i/>
          <w:iCs/>
        </w:rPr>
        <w:t>Level of Evidence: A</w:t>
      </w:r>
      <w:r w:rsidRPr="00E17715">
        <w:t xml:space="preserve">) – </w:t>
      </w:r>
      <w:proofErr w:type="spellStart"/>
      <w:r w:rsidRPr="00E17715">
        <w:t>Yancy</w:t>
      </w:r>
      <w:proofErr w:type="spellEnd"/>
      <w:r w:rsidRPr="00E17715">
        <w:t xml:space="preserve"> 7.3.2.2 </w:t>
      </w:r>
      <w:proofErr w:type="spellStart"/>
      <w:r w:rsidRPr="00E17715">
        <w:t>pg</w:t>
      </w:r>
      <w:proofErr w:type="spellEnd"/>
      <w:r w:rsidRPr="00E17715">
        <w:t xml:space="preserve"> 49</w:t>
      </w:r>
    </w:p>
    <w:p w:rsidR="00EA2E03" w:rsidRPr="00E17715" w:rsidRDefault="00EA2E03" w:rsidP="003267D0">
      <w:pPr>
        <w:ind w:left="720"/>
      </w:pPr>
    </w:p>
    <w:p w:rsidR="00EA2E03" w:rsidRPr="003267D0" w:rsidRDefault="00EA2E03" w:rsidP="003267D0">
      <w:pPr>
        <w:rPr>
          <w:u w:val="single"/>
        </w:rPr>
      </w:pPr>
      <w:r w:rsidRPr="003267D0">
        <w:rPr>
          <w:u w:val="single"/>
        </w:rPr>
        <w:t>Angiotensin receptor blockers</w:t>
      </w:r>
    </w:p>
    <w:p w:rsidR="0029220C" w:rsidRPr="00E17715" w:rsidRDefault="006966F0" w:rsidP="00E17715">
      <w:pPr>
        <w:numPr>
          <w:ilvl w:val="0"/>
          <w:numId w:val="2"/>
        </w:numPr>
      </w:pPr>
      <w:r w:rsidRPr="003267D0">
        <w:rPr>
          <w:b/>
        </w:rPr>
        <w:t xml:space="preserve">ARBs </w:t>
      </w:r>
      <w:r w:rsidRPr="00E17715">
        <w:t xml:space="preserve">are recommended in patients with </w:t>
      </w:r>
      <w:proofErr w:type="spellStart"/>
      <w:r w:rsidRPr="00E17715">
        <w:t>HFrEF</w:t>
      </w:r>
      <w:proofErr w:type="spellEnd"/>
      <w:r w:rsidRPr="00E17715">
        <w:t xml:space="preserve"> with current or prior symptoms</w:t>
      </w:r>
      <w:r w:rsidRPr="00E17715">
        <w:rPr>
          <w:b/>
          <w:bCs/>
          <w:i/>
          <w:iCs/>
        </w:rPr>
        <w:t xml:space="preserve"> </w:t>
      </w:r>
      <w:r w:rsidRPr="00E17715">
        <w:t>who are ACE inhibitor intolerant, unless contraindicated, to reduce morbidity and mortality  (108, 345, 415, 450). (</w:t>
      </w:r>
      <w:r w:rsidRPr="00E17715">
        <w:rPr>
          <w:i/>
          <w:iCs/>
        </w:rPr>
        <w:t xml:space="preserve">Level of </w:t>
      </w:r>
      <w:proofErr w:type="spellStart"/>
      <w:r w:rsidRPr="00E17715">
        <w:rPr>
          <w:i/>
          <w:iCs/>
        </w:rPr>
        <w:t>Evidence:A</w:t>
      </w:r>
      <w:proofErr w:type="spellEnd"/>
      <w:r w:rsidRPr="00E17715">
        <w:t xml:space="preserve">) – </w:t>
      </w:r>
      <w:proofErr w:type="spellStart"/>
      <w:r w:rsidRPr="00E17715">
        <w:t>Yancy</w:t>
      </w:r>
      <w:proofErr w:type="spellEnd"/>
      <w:r w:rsidRPr="00E17715">
        <w:t xml:space="preserve"> 7.3.2.3 </w:t>
      </w:r>
      <w:proofErr w:type="spellStart"/>
      <w:r w:rsidRPr="00E17715">
        <w:t>pg</w:t>
      </w:r>
      <w:proofErr w:type="spellEnd"/>
      <w:r w:rsidRPr="00E17715">
        <w:t xml:space="preserve"> 51</w:t>
      </w:r>
    </w:p>
    <w:p w:rsidR="00E17715" w:rsidRDefault="00E17715" w:rsidP="00E17715"/>
    <w:p w:rsidR="00EA2E03" w:rsidRPr="003267D0" w:rsidRDefault="00EA2E03" w:rsidP="00E17715">
      <w:pPr>
        <w:rPr>
          <w:u w:val="single"/>
        </w:rPr>
      </w:pPr>
      <w:r>
        <w:rPr>
          <w:u w:val="single"/>
        </w:rPr>
        <w:t>Beta blockers</w:t>
      </w:r>
    </w:p>
    <w:p w:rsidR="0029220C" w:rsidRPr="00E17715" w:rsidRDefault="006966F0" w:rsidP="00E17715">
      <w:pPr>
        <w:numPr>
          <w:ilvl w:val="0"/>
          <w:numId w:val="2"/>
        </w:numPr>
      </w:pPr>
      <w:r w:rsidRPr="00E17715">
        <w:t xml:space="preserve">Use of 1 of the </w:t>
      </w:r>
      <w:r w:rsidRPr="003267D0">
        <w:rPr>
          <w:b/>
        </w:rPr>
        <w:t>3 beta blockers</w:t>
      </w:r>
      <w:r w:rsidRPr="00E17715">
        <w:t xml:space="preserve"> proven to reduce mortality (i.e., </w:t>
      </w:r>
      <w:proofErr w:type="spellStart"/>
      <w:r w:rsidRPr="00E17715">
        <w:t>bisoprolol</w:t>
      </w:r>
      <w:proofErr w:type="spellEnd"/>
      <w:r w:rsidRPr="00E17715">
        <w:t xml:space="preserve">, carvedilol, and sustained-release metoprolol succinate) is recommended for all patients with current or prior symptoms of </w:t>
      </w:r>
      <w:proofErr w:type="spellStart"/>
      <w:r w:rsidRPr="00E17715">
        <w:t>HF</w:t>
      </w:r>
      <w:r w:rsidRPr="00E17715">
        <w:rPr>
          <w:i/>
          <w:iCs/>
        </w:rPr>
        <w:t>r</w:t>
      </w:r>
      <w:r w:rsidRPr="00E17715">
        <w:t>EF</w:t>
      </w:r>
      <w:proofErr w:type="spellEnd"/>
      <w:r w:rsidRPr="00E17715">
        <w:t>, unless contraindicated, to reduce morbidity and mortality (346, 416-419, 448). (</w:t>
      </w:r>
      <w:r w:rsidRPr="00E17715">
        <w:rPr>
          <w:i/>
          <w:iCs/>
        </w:rPr>
        <w:t>Level of Evidence: A</w:t>
      </w:r>
      <w:r w:rsidRPr="00E17715">
        <w:t xml:space="preserve">) – </w:t>
      </w:r>
      <w:proofErr w:type="spellStart"/>
      <w:r w:rsidRPr="00E17715">
        <w:t>Yancy</w:t>
      </w:r>
      <w:proofErr w:type="spellEnd"/>
      <w:r w:rsidRPr="00E17715">
        <w:t xml:space="preserve"> 7.3.2.4 </w:t>
      </w:r>
      <w:proofErr w:type="spellStart"/>
      <w:r w:rsidRPr="00E17715">
        <w:t>pg</w:t>
      </w:r>
      <w:proofErr w:type="spellEnd"/>
      <w:r w:rsidRPr="00E17715">
        <w:t xml:space="preserve"> 53</w:t>
      </w:r>
    </w:p>
    <w:p w:rsidR="00E17715" w:rsidRDefault="00E17715" w:rsidP="00E17715"/>
    <w:p w:rsidR="00EA2E03" w:rsidRPr="003267D0" w:rsidRDefault="00EA2E03" w:rsidP="00E17715">
      <w:pPr>
        <w:rPr>
          <w:u w:val="single"/>
        </w:rPr>
      </w:pPr>
      <w:r>
        <w:rPr>
          <w:u w:val="single"/>
        </w:rPr>
        <w:t>Aldosterone antagonists</w:t>
      </w:r>
    </w:p>
    <w:p w:rsidR="0029220C" w:rsidRDefault="006966F0" w:rsidP="00E17715">
      <w:pPr>
        <w:numPr>
          <w:ilvl w:val="0"/>
          <w:numId w:val="2"/>
        </w:numPr>
      </w:pPr>
      <w:r w:rsidRPr="003267D0">
        <w:rPr>
          <w:b/>
        </w:rPr>
        <w:t>Aldosterone receptor antagonists</w:t>
      </w:r>
      <w:r w:rsidRPr="00E17715">
        <w:t xml:space="preserve"> [or mineralocorticoid receptor antagonists] are recommended in patients with NYHA class II-IV and who have LVEF of 35% or less, unless contraindicated, to reduce morbidity and mortality. Patients with NYHA class II should have a history of prior cardiovascular hospitalization or elevated plasma natriuretic peptide levels to be considered for aldosterone receptor antagonists. Creatinine should be 2.5 mg/</w:t>
      </w:r>
      <w:proofErr w:type="spellStart"/>
      <w:r w:rsidRPr="00E17715">
        <w:t>dL</w:t>
      </w:r>
      <w:proofErr w:type="spellEnd"/>
      <w:r w:rsidRPr="00E17715">
        <w:t xml:space="preserve"> or less in men or 2.0 mg/</w:t>
      </w:r>
      <w:proofErr w:type="spellStart"/>
      <w:r w:rsidRPr="00E17715">
        <w:t>dL</w:t>
      </w:r>
      <w:proofErr w:type="spellEnd"/>
      <w:r w:rsidRPr="00E17715">
        <w:t xml:space="preserve"> or less in women (or estimated glomerular filtration rate &gt;30 mL/min/1.73 m2), and potassium should be less than 5.0 </w:t>
      </w:r>
      <w:proofErr w:type="spellStart"/>
      <w:r w:rsidRPr="00E17715">
        <w:t>mEq</w:t>
      </w:r>
      <w:proofErr w:type="spellEnd"/>
      <w:r w:rsidRPr="00E17715">
        <w:t>/L. Careful monitoring of potassium, renal function, and diuretic dosing should be performed at initiation and closely followed thereafter to minimize risk of hyperkalemia and renal insufficiency (425, 426, 478). (Level of Evidence: A)</w:t>
      </w:r>
      <w:r w:rsidR="00E17715" w:rsidRPr="00E17715">
        <w:t xml:space="preserve"> </w:t>
      </w:r>
      <w:proofErr w:type="spellStart"/>
      <w:r w:rsidR="00E17715" w:rsidRPr="00E17715">
        <w:t>Yancy</w:t>
      </w:r>
      <w:proofErr w:type="spellEnd"/>
      <w:r w:rsidR="00E17715" w:rsidRPr="00E17715">
        <w:t xml:space="preserve"> 7.3.2.5 </w:t>
      </w:r>
      <w:proofErr w:type="spellStart"/>
      <w:r w:rsidR="00E17715" w:rsidRPr="00E17715">
        <w:t>pg</w:t>
      </w:r>
      <w:proofErr w:type="spellEnd"/>
      <w:r w:rsidR="00E17715" w:rsidRPr="00E17715">
        <w:t xml:space="preserve"> 54</w:t>
      </w:r>
    </w:p>
    <w:p w:rsidR="00EA2E03" w:rsidRPr="00E17715" w:rsidRDefault="00EA2E03" w:rsidP="003267D0"/>
    <w:p w:rsidR="00EA2E03" w:rsidRDefault="006966F0" w:rsidP="00EA2E03">
      <w:pPr>
        <w:numPr>
          <w:ilvl w:val="0"/>
          <w:numId w:val="2"/>
        </w:numPr>
      </w:pPr>
      <w:r w:rsidRPr="003267D0">
        <w:rPr>
          <w:b/>
        </w:rPr>
        <w:t>Aldosterone receptor antagonists</w:t>
      </w:r>
      <w:r w:rsidRPr="00E17715">
        <w:t xml:space="preserve"> are recommended to reduce morbidity and mortality following an acute MI in patients who have LVEF of 40% or less who develop symptoms of HF or who have a history of diabetes mellitus, unless contraindicates (446). (Level of Evidence: B)</w:t>
      </w:r>
      <w:r w:rsidR="00E17715" w:rsidRPr="00E17715">
        <w:t xml:space="preserve"> </w:t>
      </w:r>
      <w:proofErr w:type="spellStart"/>
      <w:r w:rsidR="00E17715" w:rsidRPr="00E17715">
        <w:t>Yancy</w:t>
      </w:r>
      <w:proofErr w:type="spellEnd"/>
      <w:r w:rsidR="00E17715" w:rsidRPr="00E17715">
        <w:t xml:space="preserve"> 7.3.2.5 </w:t>
      </w:r>
      <w:proofErr w:type="spellStart"/>
      <w:r w:rsidR="00E17715" w:rsidRPr="00E17715">
        <w:t>pg</w:t>
      </w:r>
      <w:proofErr w:type="spellEnd"/>
      <w:r w:rsidR="00E17715" w:rsidRPr="00E17715">
        <w:t xml:space="preserve"> 54</w:t>
      </w:r>
    </w:p>
    <w:p w:rsidR="00EA2E03" w:rsidRPr="00EA2E03" w:rsidRDefault="00EA2E03" w:rsidP="003267D0"/>
    <w:p w:rsidR="00A027D7" w:rsidRPr="00A027D7" w:rsidRDefault="00EA2E03" w:rsidP="00A027D7">
      <w:r>
        <w:rPr>
          <w:u w:val="single"/>
        </w:rPr>
        <w:t>Hydralazine and nitrates</w:t>
      </w:r>
    </w:p>
    <w:p w:rsidR="0029220C" w:rsidRDefault="006966F0" w:rsidP="00AA4FBB">
      <w:pPr>
        <w:numPr>
          <w:ilvl w:val="0"/>
          <w:numId w:val="3"/>
        </w:numPr>
      </w:pPr>
      <w:r w:rsidRPr="00E17715">
        <w:t xml:space="preserve">The combination of </w:t>
      </w:r>
      <w:r w:rsidRPr="003267D0">
        <w:rPr>
          <w:b/>
        </w:rPr>
        <w:t xml:space="preserve">hydralazine and isosorbide </w:t>
      </w:r>
      <w:proofErr w:type="spellStart"/>
      <w:r w:rsidRPr="003267D0">
        <w:rPr>
          <w:b/>
        </w:rPr>
        <w:t>dinitrate</w:t>
      </w:r>
      <w:proofErr w:type="spellEnd"/>
      <w:r w:rsidRPr="00E17715">
        <w:t xml:space="preserve"> is recommended to reduce morbidity and mortality for patients self-described as African Americans with NYHA class III–IV </w:t>
      </w:r>
      <w:proofErr w:type="spellStart"/>
      <w:r w:rsidRPr="00E17715">
        <w:t>HFrEF</w:t>
      </w:r>
      <w:proofErr w:type="spellEnd"/>
      <w:r w:rsidRPr="00E17715">
        <w:t xml:space="preserve"> receiving optimal therapy with ACE inhibitors and beta blockers, unless contraindicated (423, 424). (Level of Evidence: A)</w:t>
      </w:r>
      <w:r w:rsidR="00E17715" w:rsidRPr="00E17715">
        <w:t xml:space="preserve"> </w:t>
      </w:r>
      <w:proofErr w:type="spellStart"/>
      <w:r w:rsidR="00E17715" w:rsidRPr="00E17715">
        <w:t>Yancy</w:t>
      </w:r>
      <w:proofErr w:type="spellEnd"/>
      <w:r w:rsidR="00E17715" w:rsidRPr="00E17715">
        <w:t xml:space="preserve"> 7.3.2.6 </w:t>
      </w:r>
      <w:proofErr w:type="spellStart"/>
      <w:r w:rsidR="00E17715" w:rsidRPr="00E17715">
        <w:t>pg</w:t>
      </w:r>
      <w:proofErr w:type="spellEnd"/>
      <w:r w:rsidR="00E17715" w:rsidRPr="00E17715">
        <w:t xml:space="preserve"> 58</w:t>
      </w:r>
    </w:p>
    <w:p w:rsidR="00A027D7" w:rsidRPr="00E17715" w:rsidRDefault="00A027D7" w:rsidP="00A027D7">
      <w:pPr>
        <w:ind w:left="360"/>
      </w:pPr>
    </w:p>
    <w:p w:rsidR="00E17715" w:rsidRPr="00E17715" w:rsidRDefault="006966F0" w:rsidP="00AA4FBB">
      <w:pPr>
        <w:numPr>
          <w:ilvl w:val="0"/>
          <w:numId w:val="3"/>
        </w:numPr>
      </w:pPr>
      <w:r w:rsidRPr="00E17715">
        <w:t xml:space="preserve">A combination of </w:t>
      </w:r>
      <w:r w:rsidRPr="003267D0">
        <w:rPr>
          <w:b/>
        </w:rPr>
        <w:t xml:space="preserve">hydralazine and isosorbide </w:t>
      </w:r>
      <w:proofErr w:type="spellStart"/>
      <w:r w:rsidRPr="003267D0">
        <w:rPr>
          <w:b/>
        </w:rPr>
        <w:t>dinitrate</w:t>
      </w:r>
      <w:proofErr w:type="spellEnd"/>
      <w:r w:rsidRPr="00E17715">
        <w:t xml:space="preserve"> can be useful to reduce morbidity or mortality in patients with current or prior symptomatic </w:t>
      </w:r>
      <w:proofErr w:type="spellStart"/>
      <w:r w:rsidRPr="00E17715">
        <w:t>HF</w:t>
      </w:r>
      <w:r w:rsidRPr="00E17715">
        <w:rPr>
          <w:i/>
          <w:iCs/>
        </w:rPr>
        <w:t>r</w:t>
      </w:r>
      <w:r w:rsidRPr="00E17715">
        <w:t>EF</w:t>
      </w:r>
      <w:proofErr w:type="spellEnd"/>
      <w:r w:rsidRPr="00E17715">
        <w:t xml:space="preserve"> who cannot be given an ACE inhibitor or ARB because of drug intolerance, hypotension, or renal insufficiency, unless contraindicated (449). (Level of Evidence: A)</w:t>
      </w:r>
      <w:r w:rsidR="00E17715" w:rsidRPr="00E17715">
        <w:rPr>
          <w:rFonts w:eastAsiaTheme="minorEastAsia"/>
          <w:color w:val="000000" w:themeColor="text1"/>
          <w:kern w:val="24"/>
        </w:rPr>
        <w:t xml:space="preserve"> </w:t>
      </w:r>
      <w:proofErr w:type="spellStart"/>
      <w:r w:rsidR="00E17715" w:rsidRPr="00E17715">
        <w:t>Yancy</w:t>
      </w:r>
      <w:proofErr w:type="spellEnd"/>
      <w:r w:rsidR="00E17715" w:rsidRPr="00E17715">
        <w:t xml:space="preserve"> 7.3.2.6 </w:t>
      </w:r>
      <w:proofErr w:type="spellStart"/>
      <w:r w:rsidR="00E17715" w:rsidRPr="00E17715">
        <w:t>pg</w:t>
      </w:r>
      <w:proofErr w:type="spellEnd"/>
      <w:r w:rsidR="00E17715" w:rsidRPr="00E17715">
        <w:t xml:space="preserve"> 58 (Class </w:t>
      </w:r>
      <w:proofErr w:type="spellStart"/>
      <w:r w:rsidR="00E17715" w:rsidRPr="00E17715">
        <w:t>IIa</w:t>
      </w:r>
      <w:proofErr w:type="spellEnd"/>
      <w:r w:rsidR="00E17715" w:rsidRPr="00E17715">
        <w:t xml:space="preserve">) </w:t>
      </w:r>
    </w:p>
    <w:p w:rsidR="00E17715" w:rsidRDefault="00E17715" w:rsidP="00E17715">
      <w:pPr>
        <w:ind w:left="720"/>
      </w:pPr>
    </w:p>
    <w:p w:rsidR="00EA2E03" w:rsidRPr="003267D0" w:rsidRDefault="00EA2E03" w:rsidP="003267D0">
      <w:pPr>
        <w:ind w:left="360"/>
        <w:rPr>
          <w:u w:val="single"/>
        </w:rPr>
      </w:pPr>
      <w:r>
        <w:rPr>
          <w:u w:val="single"/>
        </w:rPr>
        <w:t>Implantable cardioverter defibrillator</w:t>
      </w:r>
    </w:p>
    <w:p w:rsidR="0029220C" w:rsidRDefault="006966F0" w:rsidP="00AA4FBB">
      <w:pPr>
        <w:numPr>
          <w:ilvl w:val="0"/>
          <w:numId w:val="3"/>
        </w:numPr>
      </w:pPr>
      <w:r w:rsidRPr="003267D0">
        <w:rPr>
          <w:b/>
        </w:rPr>
        <w:t>ICD therapy</w:t>
      </w:r>
      <w:r w:rsidRPr="00E17715">
        <w:t xml:space="preserve"> is recommended for primary prevention of SCD to reduce total mortality in selected patients with </w:t>
      </w:r>
      <w:proofErr w:type="spellStart"/>
      <w:r w:rsidRPr="00E17715">
        <w:t>nonischemic</w:t>
      </w:r>
      <w:proofErr w:type="spellEnd"/>
      <w:r w:rsidRPr="00E17715">
        <w:t xml:space="preserve"> DCM or ischemic heart disease at least 40 days post-MI with LVEF of 35% or less and NYHA class II or III symptoms on chronic GDMT, who have reasonable expectation of meaningful survival for more than 1 year (355</w:t>
      </w:r>
      <w:r w:rsidR="00E17715" w:rsidRPr="00E17715">
        <w:t xml:space="preserve">, 593). (Level of Evidence:  A) </w:t>
      </w:r>
      <w:proofErr w:type="spellStart"/>
      <w:r w:rsidR="00E17715" w:rsidRPr="00E17715">
        <w:t>Yancy</w:t>
      </w:r>
      <w:proofErr w:type="spellEnd"/>
      <w:r w:rsidR="00E17715" w:rsidRPr="00E17715">
        <w:t xml:space="preserve"> 7.3.4 </w:t>
      </w:r>
      <w:proofErr w:type="spellStart"/>
      <w:r w:rsidR="00E17715" w:rsidRPr="00E17715">
        <w:t>pg</w:t>
      </w:r>
      <w:proofErr w:type="spellEnd"/>
      <w:r w:rsidR="00E17715" w:rsidRPr="00E17715">
        <w:t xml:space="preserve"> 70</w:t>
      </w:r>
    </w:p>
    <w:p w:rsidR="00EA2E03" w:rsidRPr="00E17715" w:rsidRDefault="00EA2E03" w:rsidP="003267D0"/>
    <w:p w:rsidR="00E17715" w:rsidRPr="00E17715" w:rsidRDefault="006966F0" w:rsidP="00AA4FBB">
      <w:pPr>
        <w:numPr>
          <w:ilvl w:val="0"/>
          <w:numId w:val="3"/>
        </w:numPr>
      </w:pPr>
      <w:r w:rsidRPr="003267D0">
        <w:rPr>
          <w:b/>
        </w:rPr>
        <w:t>ICD therapy</w:t>
      </w:r>
      <w:r w:rsidRPr="00E17715">
        <w:t xml:space="preserve"> is recommended for primary prevention of SCD to reduce total mortality in selected patients at least 40 days post-MI with LVEF of30% or less, and NYHA class I symptoms while receiving GDMT, who have reasonable expectation of meaningful survival for more than 1 year (362, 597</w:t>
      </w:r>
      <w:r w:rsidR="00E17715" w:rsidRPr="00E17715">
        <w:t xml:space="preserve">, 598). (Level of Evidence:  B) </w:t>
      </w:r>
      <w:proofErr w:type="spellStart"/>
      <w:r w:rsidR="00E17715" w:rsidRPr="00E17715">
        <w:t>Yancy</w:t>
      </w:r>
      <w:proofErr w:type="spellEnd"/>
      <w:r w:rsidR="00E17715" w:rsidRPr="00E17715">
        <w:t xml:space="preserve"> 7.3.4 </w:t>
      </w:r>
      <w:proofErr w:type="spellStart"/>
      <w:r w:rsidR="00E17715" w:rsidRPr="00E17715">
        <w:t>pg</w:t>
      </w:r>
      <w:proofErr w:type="spellEnd"/>
      <w:r w:rsidR="00E17715" w:rsidRPr="00E17715">
        <w:t xml:space="preserve"> 70</w:t>
      </w:r>
    </w:p>
    <w:p w:rsidR="0029220C" w:rsidRDefault="0029220C" w:rsidP="00E17715">
      <w:pPr>
        <w:ind w:left="720"/>
      </w:pPr>
    </w:p>
    <w:p w:rsidR="00EA2E03" w:rsidRPr="003267D0" w:rsidRDefault="00EA2E03" w:rsidP="003267D0">
      <w:pPr>
        <w:ind w:left="360"/>
        <w:rPr>
          <w:u w:val="single"/>
        </w:rPr>
      </w:pPr>
      <w:r w:rsidRPr="003267D0">
        <w:rPr>
          <w:u w:val="single"/>
        </w:rPr>
        <w:t>Cardiac resynchronization therapy</w:t>
      </w:r>
    </w:p>
    <w:p w:rsidR="00E17715" w:rsidRPr="00E17715" w:rsidRDefault="006966F0" w:rsidP="00AA4FBB">
      <w:pPr>
        <w:numPr>
          <w:ilvl w:val="0"/>
          <w:numId w:val="3"/>
        </w:numPr>
      </w:pPr>
      <w:r w:rsidRPr="003267D0">
        <w:rPr>
          <w:b/>
        </w:rPr>
        <w:t>CRT</w:t>
      </w:r>
      <w:r w:rsidRPr="00E17715">
        <w:t xml:space="preserve"> is indicated for patients who have LVEF of 35% or less, sinus rhythm, left bundle-branch block (LBBB) with a QRS duration of 150 </w:t>
      </w:r>
      <w:proofErr w:type="spellStart"/>
      <w:r w:rsidRPr="00E17715">
        <w:t>ms</w:t>
      </w:r>
      <w:proofErr w:type="spellEnd"/>
      <w:r w:rsidRPr="00E17715">
        <w:t xml:space="preserve"> or greater, and NYHA class II, III, or ambulatory IV symptoms on GDMT. </w:t>
      </w:r>
      <w:r w:rsidRPr="00E17715">
        <w:rPr>
          <w:i/>
          <w:iCs/>
        </w:rPr>
        <w:t xml:space="preserve">(Level of Evidence: A for NYHA class III/IV </w:t>
      </w:r>
      <w:r w:rsidRPr="00E17715">
        <w:t xml:space="preserve">(38, 78, 116, 594); </w:t>
      </w:r>
      <w:r w:rsidRPr="00E17715">
        <w:rPr>
          <w:i/>
          <w:iCs/>
        </w:rPr>
        <w:t>Level of</w:t>
      </w:r>
      <w:r w:rsidRPr="00E17715">
        <w:t xml:space="preserve"> </w:t>
      </w:r>
      <w:r w:rsidRPr="00E17715">
        <w:rPr>
          <w:i/>
          <w:iCs/>
        </w:rPr>
        <w:t xml:space="preserve">Evidence: B for NYHA class II </w:t>
      </w:r>
      <w:r w:rsidRPr="00E17715">
        <w:t>(595, 596))</w:t>
      </w:r>
      <w:r w:rsidR="00E17715" w:rsidRPr="00E17715">
        <w:t xml:space="preserve"> </w:t>
      </w:r>
      <w:proofErr w:type="spellStart"/>
      <w:r w:rsidR="00E17715" w:rsidRPr="00E17715">
        <w:t>Yancy</w:t>
      </w:r>
      <w:proofErr w:type="spellEnd"/>
      <w:r w:rsidR="00E17715" w:rsidRPr="00E17715">
        <w:t xml:space="preserve"> 7.3.4 </w:t>
      </w:r>
      <w:proofErr w:type="spellStart"/>
      <w:r w:rsidR="00E17715" w:rsidRPr="00E17715">
        <w:t>pg</w:t>
      </w:r>
      <w:proofErr w:type="spellEnd"/>
      <w:r w:rsidR="00E17715" w:rsidRPr="00E17715">
        <w:t xml:space="preserve"> 70</w:t>
      </w:r>
    </w:p>
    <w:p w:rsidR="0029220C" w:rsidRPr="00E17715" w:rsidRDefault="0029220C" w:rsidP="00E17715"/>
    <w:p w:rsidR="00E17715" w:rsidRPr="003267D0" w:rsidRDefault="00EA2E03" w:rsidP="003267D0">
      <w:pPr>
        <w:ind w:left="360"/>
        <w:rPr>
          <w:u w:val="single"/>
        </w:rPr>
      </w:pPr>
      <w:r w:rsidRPr="003267D0">
        <w:rPr>
          <w:u w:val="single"/>
        </w:rPr>
        <w:t>Other</w:t>
      </w:r>
    </w:p>
    <w:p w:rsidR="0029220C" w:rsidRDefault="006966F0" w:rsidP="00AA4FBB">
      <w:pPr>
        <w:numPr>
          <w:ilvl w:val="0"/>
          <w:numId w:val="4"/>
        </w:numPr>
      </w:pPr>
      <w:r w:rsidRPr="00E17715">
        <w:t xml:space="preserve">Routine </w:t>
      </w:r>
      <w:r w:rsidRPr="00E17715">
        <w:rPr>
          <w:i/>
          <w:iCs/>
        </w:rPr>
        <w:t xml:space="preserve">combined </w:t>
      </w:r>
      <w:r w:rsidRPr="00E17715">
        <w:t xml:space="preserve">use of an ACE inhibitor, ARB, and aldosterone antagonist is potentially harmful for patients with </w:t>
      </w:r>
      <w:proofErr w:type="spellStart"/>
      <w:r w:rsidRPr="00E17715">
        <w:t>HF</w:t>
      </w:r>
      <w:r w:rsidRPr="00E17715">
        <w:rPr>
          <w:i/>
          <w:iCs/>
        </w:rPr>
        <w:t>r</w:t>
      </w:r>
      <w:r w:rsidRPr="00E17715">
        <w:t>EF</w:t>
      </w:r>
      <w:proofErr w:type="spellEnd"/>
      <w:r w:rsidRPr="00E17715">
        <w:t>. (</w:t>
      </w:r>
      <w:r w:rsidRPr="00E17715">
        <w:rPr>
          <w:i/>
          <w:iCs/>
        </w:rPr>
        <w:t>Level of Evidence: C</w:t>
      </w:r>
      <w:r w:rsidRPr="00E17715">
        <w:t xml:space="preserve">) </w:t>
      </w:r>
      <w:proofErr w:type="spellStart"/>
      <w:r w:rsidRPr="00E17715">
        <w:t>Yancy</w:t>
      </w:r>
      <w:proofErr w:type="spellEnd"/>
      <w:r w:rsidRPr="00E17715">
        <w:t xml:space="preserve"> 7.3.2.3, </w:t>
      </w:r>
      <w:proofErr w:type="spellStart"/>
      <w:r w:rsidRPr="00E17715">
        <w:t>pg</w:t>
      </w:r>
      <w:proofErr w:type="spellEnd"/>
      <w:r w:rsidRPr="00E17715">
        <w:t xml:space="preserve"> 51</w:t>
      </w:r>
    </w:p>
    <w:p w:rsidR="00A027D7" w:rsidRPr="00E17715" w:rsidRDefault="00A027D7" w:rsidP="00A027D7">
      <w:pPr>
        <w:ind w:left="360"/>
      </w:pPr>
    </w:p>
    <w:p w:rsidR="00E17715" w:rsidRPr="00E17715" w:rsidRDefault="006966F0" w:rsidP="00AA4FBB">
      <w:pPr>
        <w:numPr>
          <w:ilvl w:val="0"/>
          <w:numId w:val="4"/>
        </w:numPr>
      </w:pPr>
      <w:r w:rsidRPr="00E17715">
        <w:t xml:space="preserve">Drugs known to adversely affect the clinical status of patients with current or prior symptoms of </w:t>
      </w:r>
      <w:proofErr w:type="spellStart"/>
      <w:r w:rsidRPr="00E17715">
        <w:t>HF</w:t>
      </w:r>
      <w:r w:rsidRPr="00E17715">
        <w:rPr>
          <w:i/>
          <w:iCs/>
        </w:rPr>
        <w:t>r</w:t>
      </w:r>
      <w:r w:rsidRPr="00E17715">
        <w:t>EF</w:t>
      </w:r>
      <w:proofErr w:type="spellEnd"/>
      <w:r w:rsidRPr="00E17715">
        <w:t xml:space="preserve"> are potentially harmful and should be avoided or withdrawn whenever possible (e.g., most antiarrhythmic drugs, most calcium channel blocking drugs (except amlodipine), NSAIDs, or </w:t>
      </w:r>
      <w:proofErr w:type="spellStart"/>
      <w:r w:rsidRPr="00E17715">
        <w:t>thiazolidinediones</w:t>
      </w:r>
      <w:proofErr w:type="spellEnd"/>
      <w:r w:rsidRPr="00E17715">
        <w:t xml:space="preserve">) (546-557). </w:t>
      </w:r>
      <w:r w:rsidRPr="00E17715">
        <w:rPr>
          <w:i/>
          <w:iCs/>
        </w:rPr>
        <w:t xml:space="preserve">(Level of Evidence: B) </w:t>
      </w:r>
      <w:proofErr w:type="spellStart"/>
      <w:r w:rsidRPr="00E17715">
        <w:rPr>
          <w:i/>
          <w:iCs/>
        </w:rPr>
        <w:t>Yancy</w:t>
      </w:r>
      <w:proofErr w:type="spellEnd"/>
      <w:r w:rsidRPr="00E17715">
        <w:rPr>
          <w:i/>
          <w:iCs/>
        </w:rPr>
        <w:t xml:space="preserve"> 7.3.2.9</w:t>
      </w:r>
    </w:p>
    <w:p w:rsidR="0029220C" w:rsidRPr="00E17715" w:rsidRDefault="0029220C" w:rsidP="00E17715">
      <w:pPr>
        <w:ind w:left="720"/>
      </w:pPr>
    </w:p>
    <w:p w:rsidR="00A027D7" w:rsidRDefault="00A027D7" w:rsidP="00A027D7">
      <w:pPr>
        <w:keepNext/>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5E561F" w:rsidRDefault="005E561F" w:rsidP="00A027D7">
      <w:pPr>
        <w:pStyle w:val="Caption"/>
      </w:pPr>
    </w:p>
    <w:p w:rsidR="00BE3CCE" w:rsidRPr="005E561F" w:rsidRDefault="00A027D7" w:rsidP="00A027D7">
      <w:pPr>
        <w:pStyle w:val="Caption"/>
        <w:rPr>
          <w:color w:val="auto"/>
          <w:sz w:val="32"/>
          <w:szCs w:val="32"/>
        </w:rPr>
      </w:pPr>
      <w:r w:rsidRPr="005E561F">
        <w:rPr>
          <w:color w:val="auto"/>
          <w:sz w:val="32"/>
          <w:szCs w:val="32"/>
        </w:rPr>
        <w:t xml:space="preserve">Figure </w:t>
      </w:r>
      <w:r w:rsidR="00E2199A" w:rsidRPr="005E561F">
        <w:rPr>
          <w:color w:val="auto"/>
          <w:sz w:val="32"/>
          <w:szCs w:val="32"/>
        </w:rPr>
        <w:fldChar w:fldCharType="begin"/>
      </w:r>
      <w:r w:rsidR="00F55577" w:rsidRPr="005E561F">
        <w:rPr>
          <w:color w:val="auto"/>
          <w:sz w:val="32"/>
          <w:szCs w:val="32"/>
        </w:rPr>
        <w:instrText xml:space="preserve"> SEQ Figure \* ARABIC </w:instrText>
      </w:r>
      <w:r w:rsidR="00E2199A" w:rsidRPr="005E561F">
        <w:rPr>
          <w:color w:val="auto"/>
          <w:sz w:val="32"/>
          <w:szCs w:val="32"/>
        </w:rPr>
        <w:fldChar w:fldCharType="separate"/>
      </w:r>
      <w:r w:rsidRPr="005E561F">
        <w:rPr>
          <w:noProof/>
          <w:color w:val="auto"/>
          <w:sz w:val="32"/>
          <w:szCs w:val="32"/>
        </w:rPr>
        <w:t>1</w:t>
      </w:r>
      <w:r w:rsidR="00E2199A" w:rsidRPr="005E561F">
        <w:rPr>
          <w:noProof/>
          <w:color w:val="auto"/>
          <w:sz w:val="32"/>
          <w:szCs w:val="32"/>
        </w:rPr>
        <w:fldChar w:fldCharType="end"/>
      </w:r>
      <w:r w:rsidRPr="005E561F">
        <w:rPr>
          <w:color w:val="auto"/>
          <w:sz w:val="32"/>
          <w:szCs w:val="32"/>
        </w:rPr>
        <w:t xml:space="preserve"> Guideline-directed medical therapy (GDMT)</w:t>
      </w:r>
      <w:r w:rsidR="005E561F">
        <w:rPr>
          <w:color w:val="auto"/>
          <w:sz w:val="32"/>
          <w:szCs w:val="32"/>
        </w:rPr>
        <w:t xml:space="preserve"> from </w:t>
      </w:r>
      <w:proofErr w:type="spellStart"/>
      <w:r w:rsidR="005E561F">
        <w:rPr>
          <w:color w:val="auto"/>
          <w:sz w:val="32"/>
          <w:szCs w:val="32"/>
        </w:rPr>
        <w:t>Yancy</w:t>
      </w:r>
      <w:proofErr w:type="spellEnd"/>
      <w:r w:rsidR="005E561F">
        <w:rPr>
          <w:color w:val="auto"/>
          <w:sz w:val="32"/>
          <w:szCs w:val="32"/>
        </w:rPr>
        <w:t xml:space="preserve"> et al. 2013</w:t>
      </w:r>
    </w:p>
    <w:p w:rsidR="00BE3CCE" w:rsidRDefault="005E561F" w:rsidP="005C0B0E">
      <w:r>
        <w:rPr>
          <w:noProof/>
        </w:rPr>
        <w:drawing>
          <wp:anchor distT="0" distB="0" distL="114300" distR="114300" simplePos="0" relativeHeight="251658240" behindDoc="0" locked="0" layoutInCell="1" allowOverlap="1" wp14:anchorId="7920DF36" wp14:editId="7D200995">
            <wp:simplePos x="0" y="0"/>
            <wp:positionH relativeFrom="column">
              <wp:posOffset>-28575</wp:posOffset>
            </wp:positionH>
            <wp:positionV relativeFrom="paragraph">
              <wp:posOffset>139065</wp:posOffset>
            </wp:positionV>
            <wp:extent cx="5692170" cy="42481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6571" t="8736" r="2482" b="2968"/>
                    <a:stretch/>
                  </pic:blipFill>
                  <pic:spPr bwMode="auto">
                    <a:xfrm>
                      <a:off x="0" y="0"/>
                      <a:ext cx="5694126" cy="4249610"/>
                    </a:xfrm>
                    <a:prstGeom prst="rect">
                      <a:avLst/>
                    </a:prstGeom>
                    <a:ln>
                      <a:noFill/>
                    </a:ln>
                    <a:extLst>
                      <a:ext uri="{53640926-AAD7-44d8-BBD7-CCE9431645EC}">
                        <a14:shadowObscured xmlns:a14="http://schemas.microsoft.com/office/drawing/2010/main"/>
                      </a:ext>
                    </a:extLst>
                  </pic:spPr>
                </pic:pic>
              </a:graphicData>
            </a:graphic>
          </wp:anchor>
        </w:drawing>
      </w:r>
    </w:p>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BE3CCE" w:rsidRDefault="00BE3CCE" w:rsidP="005C0B0E"/>
    <w:p w:rsidR="005E561F" w:rsidRDefault="005E561F" w:rsidP="005C0B0E"/>
    <w:p w:rsidR="005E561F" w:rsidRPr="005E561F" w:rsidRDefault="005E561F" w:rsidP="005E561F"/>
    <w:p w:rsidR="005E561F" w:rsidRPr="005E561F" w:rsidRDefault="005E561F" w:rsidP="005E561F"/>
    <w:p w:rsidR="005E561F" w:rsidRPr="005E561F" w:rsidRDefault="005E561F" w:rsidP="005E561F"/>
    <w:p w:rsidR="005E561F" w:rsidRPr="005E561F" w:rsidRDefault="005E561F" w:rsidP="005E561F"/>
    <w:p w:rsidR="005E561F" w:rsidRPr="005E561F" w:rsidRDefault="005E561F" w:rsidP="005E561F"/>
    <w:p w:rsidR="005E561F" w:rsidRPr="005E561F" w:rsidRDefault="005E561F" w:rsidP="005E561F"/>
    <w:p w:rsidR="005E561F" w:rsidRPr="005E561F" w:rsidRDefault="005E561F" w:rsidP="005E561F"/>
    <w:p w:rsidR="005E561F" w:rsidRPr="005E561F" w:rsidRDefault="005E561F" w:rsidP="005E561F"/>
    <w:p w:rsidR="005E561F" w:rsidRDefault="005E561F" w:rsidP="005E561F"/>
    <w:p w:rsidR="00BE3CCE" w:rsidRDefault="005E561F" w:rsidP="005E561F">
      <w:r>
        <w:rPr>
          <w:b/>
        </w:rPr>
        <w:t xml:space="preserve">NOTE: </w:t>
      </w:r>
      <w:r w:rsidR="009E35A5">
        <w:t xml:space="preserve">Diuretic therapy is beyond the scope of this project. Therefore, this project uses an adaptation of the GDMT chart above. This project’s version of GDMT assumes that diuretics are prescribed if indicated, and that diuretics are absent when not indicated. </w:t>
      </w:r>
    </w:p>
    <w:p w:rsidR="00D2703D" w:rsidRDefault="00D2703D" w:rsidP="005E561F"/>
    <w:p w:rsidR="00D2703D" w:rsidRPr="00D2703D" w:rsidRDefault="00D2703D">
      <w:pPr>
        <w:rPr>
          <w:b/>
        </w:rPr>
      </w:pPr>
      <w:r>
        <w:br w:type="page"/>
      </w:r>
    </w:p>
    <w:p w:rsidR="00D2703D" w:rsidRDefault="00D2703D" w:rsidP="005E561F">
      <w:pPr>
        <w:rPr>
          <w:b/>
        </w:rPr>
      </w:pPr>
      <w:r w:rsidRPr="00D2703D">
        <w:rPr>
          <w:b/>
        </w:rPr>
        <w:t>WISHLIST</w:t>
      </w:r>
    </w:p>
    <w:p w:rsidR="00AE05EE" w:rsidRDefault="00D2703D" w:rsidP="00AA4FBB">
      <w:pPr>
        <w:pStyle w:val="ListParagraph"/>
        <w:numPr>
          <w:ilvl w:val="0"/>
          <w:numId w:val="18"/>
        </w:numPr>
      </w:pPr>
      <w:r>
        <w:t>Rules document needs description of how to discontinue a medicati</w:t>
      </w:r>
      <w:r w:rsidR="00C805FA">
        <w:t>on and then restart an alternat</w:t>
      </w:r>
      <w:r>
        <w:t>ive. For example, if discontinuing ACEI for a</w:t>
      </w:r>
      <w:r w:rsidR="00C805FA">
        <w:t xml:space="preserve">ngioedema, do we recommend ARB </w:t>
      </w:r>
      <w:r>
        <w:t>at the same time?</w:t>
      </w:r>
    </w:p>
    <w:p w:rsidR="00AE05EE" w:rsidRDefault="00AE05EE" w:rsidP="00AA4FBB">
      <w:pPr>
        <w:pStyle w:val="PlainText"/>
        <w:numPr>
          <w:ilvl w:val="0"/>
          <w:numId w:val="23"/>
        </w:numPr>
      </w:pPr>
      <w:r>
        <w:t xml:space="preserve">Remove dependency of </w:t>
      </w:r>
      <w:proofErr w:type="spellStart"/>
      <w:r>
        <w:t>eGFR</w:t>
      </w:r>
      <w:proofErr w:type="spellEnd"/>
      <w:r>
        <w:t xml:space="preserve"> from hydralazine, nitrates and BB</w:t>
      </w:r>
    </w:p>
    <w:p w:rsidR="00AE05EE" w:rsidRDefault="00AE05EE" w:rsidP="00AA4FBB">
      <w:pPr>
        <w:pStyle w:val="PlainText"/>
        <w:numPr>
          <w:ilvl w:val="0"/>
          <w:numId w:val="23"/>
        </w:numPr>
      </w:pPr>
      <w:r>
        <w:t xml:space="preserve">(for ADD ACEI, ARB, AA) Lack of </w:t>
      </w:r>
      <w:proofErr w:type="spellStart"/>
      <w:r>
        <w:t>eGRF</w:t>
      </w:r>
      <w:proofErr w:type="spellEnd"/>
      <w:r>
        <w:t xml:space="preserve"> in past 30 days - very stringent. Add as blocked recommendation in drug usage and remove from higher level action choice rule in criteria.</w:t>
      </w:r>
    </w:p>
    <w:p w:rsidR="00AE05EE" w:rsidRDefault="00AE05EE" w:rsidP="00AA4FBB">
      <w:pPr>
        <w:pStyle w:val="PlainText"/>
        <w:numPr>
          <w:ilvl w:val="0"/>
          <w:numId w:val="23"/>
        </w:numPr>
      </w:pPr>
      <w:r>
        <w:t xml:space="preserve">For patients with active prescriptions for ACEI, ARB and AA and </w:t>
      </w:r>
      <w:proofErr w:type="spellStart"/>
      <w:r>
        <w:t>eGFR</w:t>
      </w:r>
      <w:proofErr w:type="spellEnd"/>
      <w:r>
        <w:t>&lt;30 (timeframe?) issue alert for provider.</w:t>
      </w:r>
    </w:p>
    <w:p w:rsidR="00AE05EE" w:rsidRDefault="00AE05EE" w:rsidP="00AA4FBB">
      <w:pPr>
        <w:pStyle w:val="PlainText"/>
        <w:numPr>
          <w:ilvl w:val="0"/>
          <w:numId w:val="23"/>
        </w:numPr>
      </w:pPr>
      <w:r>
        <w:t xml:space="preserve">Reevaluate action choice with low SBP (SBP&lt;110)- currently evaluating BB and AA. Add low SBP restriction as blocked recommendation to BB, AA, ACEI, </w:t>
      </w:r>
      <w:proofErr w:type="gramStart"/>
      <w:r>
        <w:t>ARB</w:t>
      </w:r>
      <w:proofErr w:type="gramEnd"/>
      <w:r>
        <w:t xml:space="preserve"> (not hydralazine and nitrates?). For patients on drugs and low SBP should we issue an alert?</w:t>
      </w:r>
    </w:p>
    <w:p w:rsidR="00AE05EE" w:rsidRDefault="00AE05EE" w:rsidP="00AA4FBB">
      <w:pPr>
        <w:pStyle w:val="PlainText"/>
        <w:numPr>
          <w:ilvl w:val="0"/>
          <w:numId w:val="23"/>
        </w:numPr>
      </w:pPr>
      <w:r>
        <w:t>Case 500961- change rules doc (if ADR not angioedema to ACEI, add blocked ACEI rec, and recommend ARB)</w:t>
      </w:r>
    </w:p>
    <w:p w:rsidR="00AE05EE" w:rsidRDefault="00AE05EE" w:rsidP="00AA4FBB">
      <w:pPr>
        <w:pStyle w:val="PlainText"/>
        <w:numPr>
          <w:ilvl w:val="0"/>
          <w:numId w:val="23"/>
        </w:numPr>
      </w:pPr>
      <w:r>
        <w:t xml:space="preserve">Add explicit alerts about missing data that is required to evaluate recommendations, per Samson in rules document: EF, sex, SBP, creatinine, </w:t>
      </w:r>
      <w:proofErr w:type="spellStart"/>
      <w:r>
        <w:t>eGFR</w:t>
      </w:r>
      <w:proofErr w:type="spellEnd"/>
      <w:r>
        <w:t xml:space="preserve"> (update rules doc with </w:t>
      </w:r>
      <w:proofErr w:type="spellStart"/>
      <w:r>
        <w:t>eGFR</w:t>
      </w:r>
      <w:proofErr w:type="spellEnd"/>
      <w:r>
        <w:t>).</w:t>
      </w:r>
    </w:p>
    <w:p w:rsidR="00AE05EE" w:rsidRDefault="00AE05EE" w:rsidP="00AA4FBB">
      <w:pPr>
        <w:pStyle w:val="PlainText"/>
        <w:numPr>
          <w:ilvl w:val="0"/>
          <w:numId w:val="23"/>
        </w:numPr>
      </w:pPr>
      <w:r>
        <w:t xml:space="preserve">500162- patient has old </w:t>
      </w:r>
      <w:proofErr w:type="spellStart"/>
      <w:r>
        <w:t>eGFR</w:t>
      </w:r>
      <w:proofErr w:type="spellEnd"/>
      <w:r>
        <w:t xml:space="preserve"> but has CKD stage 4 - why is  action choice evaluated and not suspended</w:t>
      </w:r>
    </w:p>
    <w:p w:rsidR="00AE05EE" w:rsidRDefault="00AE05EE" w:rsidP="00AE05EE"/>
    <w:p w:rsidR="00AE05EE" w:rsidRDefault="00AE05EE" w:rsidP="00AE05EE">
      <w:r>
        <w:t>From 7/30/15 (KY)</w:t>
      </w:r>
    </w:p>
    <w:p w:rsidR="00AE05EE" w:rsidRPr="00AE05EE" w:rsidRDefault="00AE05EE" w:rsidP="00AA4FBB">
      <w:pPr>
        <w:numPr>
          <w:ilvl w:val="0"/>
          <w:numId w:val="24"/>
        </w:numPr>
        <w:spacing w:line="240" w:lineRule="auto"/>
        <w:ind w:left="540"/>
        <w:textAlignment w:val="center"/>
        <w:rPr>
          <w:rFonts w:ascii="Times New Roman" w:eastAsia="Times New Roman" w:hAnsi="Times New Roman" w:cs="Times New Roman"/>
          <w:sz w:val="24"/>
          <w:szCs w:val="24"/>
        </w:rPr>
      </w:pPr>
      <w:r w:rsidRPr="00AE05EE">
        <w:rPr>
          <w:rFonts w:ascii="Calibri" w:eastAsia="Times New Roman" w:hAnsi="Calibri" w:cs="Times New Roman"/>
        </w:rPr>
        <w:t xml:space="preserve">Unknown race should "block" </w:t>
      </w:r>
      <w:proofErr w:type="spellStart"/>
      <w:r w:rsidRPr="00AE05EE">
        <w:rPr>
          <w:rFonts w:ascii="Calibri" w:eastAsia="Times New Roman" w:hAnsi="Calibri" w:cs="Times New Roman"/>
        </w:rPr>
        <w:t>hyd</w:t>
      </w:r>
      <w:proofErr w:type="spellEnd"/>
      <w:r w:rsidRPr="00AE05EE">
        <w:rPr>
          <w:rFonts w:ascii="Calibri" w:eastAsia="Times New Roman" w:hAnsi="Calibri" w:cs="Times New Roman"/>
        </w:rPr>
        <w:t>/nit rec, not totally rule it out.</w:t>
      </w:r>
    </w:p>
    <w:p w:rsidR="00AE05EE" w:rsidRPr="00AE05EE" w:rsidRDefault="00AE05EE" w:rsidP="00AE05EE">
      <w:pPr>
        <w:spacing w:line="240" w:lineRule="auto"/>
        <w:ind w:left="540"/>
        <w:rPr>
          <w:rFonts w:ascii="Calibri" w:eastAsia="Times New Roman" w:hAnsi="Calibri" w:cs="Times New Roman"/>
        </w:rPr>
      </w:pPr>
      <w:r w:rsidRPr="00AE05EE">
        <w:rPr>
          <w:rFonts w:ascii="Calibri" w:eastAsia="Times New Roman" w:hAnsi="Calibri" w:cs="Times New Roman"/>
        </w:rPr>
        <w:t> </w:t>
      </w:r>
    </w:p>
    <w:p w:rsidR="00AE05EE" w:rsidRPr="00AE05EE" w:rsidRDefault="00AE05EE" w:rsidP="00AA4FBB">
      <w:pPr>
        <w:numPr>
          <w:ilvl w:val="0"/>
          <w:numId w:val="25"/>
        </w:numPr>
        <w:spacing w:line="240" w:lineRule="auto"/>
        <w:ind w:left="540"/>
        <w:textAlignment w:val="center"/>
        <w:rPr>
          <w:rFonts w:ascii="Times New Roman" w:eastAsia="Times New Roman" w:hAnsi="Times New Roman" w:cs="Times New Roman"/>
          <w:sz w:val="24"/>
          <w:szCs w:val="24"/>
        </w:rPr>
      </w:pPr>
      <w:r w:rsidRPr="00AE05EE">
        <w:rPr>
          <w:rFonts w:ascii="Calibri" w:eastAsia="Times New Roman" w:hAnsi="Calibri" w:cs="Times New Roman"/>
        </w:rPr>
        <w:t xml:space="preserve">Want to add a message saying "order new </w:t>
      </w:r>
      <w:proofErr w:type="spellStart"/>
      <w:r w:rsidRPr="00AE05EE">
        <w:rPr>
          <w:rFonts w:ascii="Calibri" w:eastAsia="Times New Roman" w:hAnsi="Calibri" w:cs="Times New Roman"/>
        </w:rPr>
        <w:t>creat</w:t>
      </w:r>
      <w:proofErr w:type="spellEnd"/>
      <w:r w:rsidRPr="00AE05EE">
        <w:rPr>
          <w:rFonts w:ascii="Calibri" w:eastAsia="Times New Roman" w:hAnsi="Calibri" w:cs="Times New Roman"/>
        </w:rPr>
        <w:t xml:space="preserve">" if it's too old (MA didn't specify what "too old" is) </w:t>
      </w:r>
    </w:p>
    <w:p w:rsidR="00AE05EE" w:rsidRPr="00AE05EE" w:rsidRDefault="00AE05EE" w:rsidP="00AE05EE">
      <w:pPr>
        <w:spacing w:line="240" w:lineRule="auto"/>
        <w:ind w:left="540"/>
        <w:rPr>
          <w:rFonts w:ascii="Calibri" w:eastAsia="Times New Roman" w:hAnsi="Calibri" w:cs="Times New Roman"/>
        </w:rPr>
      </w:pPr>
      <w:r w:rsidRPr="00AE05EE">
        <w:rPr>
          <w:rFonts w:ascii="Calibri" w:eastAsia="Times New Roman" w:hAnsi="Calibri" w:cs="Times New Roman"/>
        </w:rPr>
        <w:t> </w:t>
      </w:r>
    </w:p>
    <w:p w:rsidR="00AE05EE" w:rsidRPr="00AE05EE" w:rsidRDefault="00AE05EE" w:rsidP="00AA4FBB">
      <w:pPr>
        <w:numPr>
          <w:ilvl w:val="0"/>
          <w:numId w:val="26"/>
        </w:numPr>
        <w:spacing w:line="240" w:lineRule="auto"/>
        <w:ind w:left="540"/>
        <w:textAlignment w:val="center"/>
        <w:rPr>
          <w:rFonts w:ascii="Times New Roman" w:eastAsia="Times New Roman" w:hAnsi="Times New Roman" w:cs="Times New Roman"/>
          <w:sz w:val="24"/>
          <w:szCs w:val="24"/>
        </w:rPr>
      </w:pPr>
      <w:proofErr w:type="spellStart"/>
      <w:r w:rsidRPr="00AE05EE">
        <w:rPr>
          <w:rFonts w:ascii="Calibri" w:eastAsia="Times New Roman" w:hAnsi="Calibri" w:cs="Times New Roman"/>
        </w:rPr>
        <w:t>ald</w:t>
      </w:r>
      <w:proofErr w:type="spellEnd"/>
      <w:r w:rsidRPr="00AE05EE">
        <w:rPr>
          <w:rFonts w:ascii="Calibri" w:eastAsia="Times New Roman" w:hAnsi="Calibri" w:cs="Times New Roman"/>
        </w:rPr>
        <w:t xml:space="preserve"> ant rec should be blocked if K older than 1 month, similar to ACE and ARB </w:t>
      </w:r>
    </w:p>
    <w:p w:rsidR="00AE05EE" w:rsidRPr="00AE05EE" w:rsidRDefault="00AE05EE" w:rsidP="00AA4FBB">
      <w:pPr>
        <w:numPr>
          <w:ilvl w:val="1"/>
          <w:numId w:val="26"/>
        </w:numPr>
        <w:spacing w:line="240" w:lineRule="auto"/>
        <w:ind w:left="1080"/>
        <w:textAlignment w:val="center"/>
        <w:rPr>
          <w:rFonts w:ascii="Times New Roman" w:eastAsia="Times New Roman" w:hAnsi="Times New Roman" w:cs="Times New Roman"/>
          <w:sz w:val="24"/>
          <w:szCs w:val="24"/>
        </w:rPr>
      </w:pPr>
      <w:r w:rsidRPr="00AE05EE">
        <w:rPr>
          <w:rFonts w:ascii="Calibri" w:eastAsia="Times New Roman" w:hAnsi="Calibri" w:cs="Times New Roman"/>
        </w:rPr>
        <w:t>Status</w:t>
      </w:r>
      <w:proofErr w:type="gramStart"/>
      <w:r w:rsidRPr="00AE05EE">
        <w:rPr>
          <w:rFonts w:ascii="Calibri" w:eastAsia="Times New Roman" w:hAnsi="Calibri" w:cs="Times New Roman"/>
        </w:rPr>
        <w:t>: ?</w:t>
      </w:r>
      <w:proofErr w:type="gramEnd"/>
      <w:r w:rsidRPr="00AE05EE">
        <w:rPr>
          <w:rFonts w:ascii="Calibri" w:eastAsia="Times New Roman" w:hAnsi="Calibri" w:cs="Times New Roman"/>
        </w:rPr>
        <w:t xml:space="preserve"> Might have been fixed by Susana already </w:t>
      </w:r>
    </w:p>
    <w:p w:rsidR="00AE05EE" w:rsidRPr="00AE05EE" w:rsidRDefault="00AE05EE" w:rsidP="00AE05EE">
      <w:pPr>
        <w:spacing w:line="240" w:lineRule="auto"/>
        <w:ind w:left="1080"/>
        <w:rPr>
          <w:rFonts w:ascii="Calibri" w:eastAsia="Times New Roman" w:hAnsi="Calibri" w:cs="Times New Roman"/>
        </w:rPr>
      </w:pPr>
      <w:r w:rsidRPr="00AE05EE">
        <w:rPr>
          <w:rFonts w:ascii="Calibri" w:eastAsia="Times New Roman" w:hAnsi="Calibri" w:cs="Times New Roman"/>
        </w:rPr>
        <w:t> </w:t>
      </w:r>
    </w:p>
    <w:p w:rsidR="00AE05EE" w:rsidRPr="00AE05EE" w:rsidRDefault="00AE05EE" w:rsidP="00AA4FBB">
      <w:pPr>
        <w:numPr>
          <w:ilvl w:val="0"/>
          <w:numId w:val="27"/>
        </w:numPr>
        <w:spacing w:line="240" w:lineRule="auto"/>
        <w:ind w:left="540"/>
        <w:textAlignment w:val="center"/>
        <w:rPr>
          <w:rFonts w:ascii="Times New Roman" w:eastAsia="Times New Roman" w:hAnsi="Times New Roman" w:cs="Times New Roman"/>
          <w:sz w:val="24"/>
          <w:szCs w:val="24"/>
        </w:rPr>
      </w:pPr>
      <w:r w:rsidRPr="00AE05EE">
        <w:rPr>
          <w:rFonts w:ascii="Calibri" w:eastAsia="Times New Roman" w:hAnsi="Calibri" w:cs="Times New Roman"/>
        </w:rPr>
        <w:t xml:space="preserve">Adding angioedema to ACE as </w:t>
      </w:r>
      <w:proofErr w:type="spellStart"/>
      <w:r w:rsidRPr="00AE05EE">
        <w:rPr>
          <w:rFonts w:ascii="Calibri" w:eastAsia="Times New Roman" w:hAnsi="Calibri" w:cs="Times New Roman"/>
        </w:rPr>
        <w:t>rel</w:t>
      </w:r>
      <w:proofErr w:type="spellEnd"/>
      <w:r w:rsidRPr="00AE05EE">
        <w:rPr>
          <w:rFonts w:ascii="Calibri" w:eastAsia="Times New Roman" w:hAnsi="Calibri" w:cs="Times New Roman"/>
        </w:rPr>
        <w:t xml:space="preserve"> contra to ARB, and angioedema to ARB as </w:t>
      </w:r>
      <w:proofErr w:type="spellStart"/>
      <w:r w:rsidRPr="00AE05EE">
        <w:rPr>
          <w:rFonts w:ascii="Calibri" w:eastAsia="Times New Roman" w:hAnsi="Calibri" w:cs="Times New Roman"/>
        </w:rPr>
        <w:t>rel</w:t>
      </w:r>
      <w:proofErr w:type="spellEnd"/>
      <w:r w:rsidRPr="00AE05EE">
        <w:rPr>
          <w:rFonts w:ascii="Calibri" w:eastAsia="Times New Roman" w:hAnsi="Calibri" w:cs="Times New Roman"/>
        </w:rPr>
        <w:t xml:space="preserve"> contra to ACE </w:t>
      </w:r>
    </w:p>
    <w:p w:rsidR="00AE05EE" w:rsidRPr="00AE05EE" w:rsidRDefault="00AE05EE" w:rsidP="00AA4FBB">
      <w:pPr>
        <w:numPr>
          <w:ilvl w:val="1"/>
          <w:numId w:val="27"/>
        </w:numPr>
        <w:spacing w:line="240" w:lineRule="auto"/>
        <w:ind w:left="1080"/>
        <w:textAlignment w:val="center"/>
        <w:rPr>
          <w:rFonts w:ascii="Times New Roman" w:eastAsia="Times New Roman" w:hAnsi="Times New Roman" w:cs="Times New Roman"/>
          <w:sz w:val="24"/>
          <w:szCs w:val="24"/>
        </w:rPr>
      </w:pPr>
      <w:r w:rsidRPr="00AE05EE">
        <w:rPr>
          <w:rFonts w:ascii="Calibri" w:eastAsia="Times New Roman" w:hAnsi="Calibri" w:cs="Times New Roman"/>
        </w:rPr>
        <w:t xml:space="preserve">Status: fixed? Need to re-check </w:t>
      </w:r>
    </w:p>
    <w:p w:rsidR="00AE05EE" w:rsidRPr="00AE05EE" w:rsidRDefault="00AE05EE" w:rsidP="00AA4FBB">
      <w:pPr>
        <w:numPr>
          <w:ilvl w:val="1"/>
          <w:numId w:val="27"/>
        </w:numPr>
        <w:spacing w:line="240" w:lineRule="auto"/>
        <w:ind w:left="1080"/>
        <w:textAlignment w:val="center"/>
        <w:rPr>
          <w:rFonts w:ascii="Times New Roman" w:eastAsia="Times New Roman" w:hAnsi="Times New Roman" w:cs="Times New Roman"/>
          <w:sz w:val="24"/>
          <w:szCs w:val="24"/>
        </w:rPr>
      </w:pPr>
      <w:r w:rsidRPr="00AE05EE">
        <w:rPr>
          <w:rFonts w:ascii="Calibri" w:eastAsia="Times New Roman" w:hAnsi="Calibri" w:cs="Times New Roman"/>
        </w:rPr>
        <w:t xml:space="preserve">New status: not sure if we actually want to do this… instead, we need to clarify the rules doc to say that special cases should be evaluated first. Also need to fix the encoding to match the rules doc, since it does not currently match it (but we think the rules doc is what we want) </w:t>
      </w:r>
    </w:p>
    <w:p w:rsidR="00AE05EE" w:rsidRPr="00AE05EE" w:rsidRDefault="00AE05EE" w:rsidP="00AE05EE">
      <w:pPr>
        <w:spacing w:line="240" w:lineRule="auto"/>
        <w:ind w:left="1080"/>
        <w:rPr>
          <w:rFonts w:ascii="Calibri" w:eastAsia="Times New Roman" w:hAnsi="Calibri" w:cs="Times New Roman"/>
        </w:rPr>
      </w:pPr>
      <w:r w:rsidRPr="00AE05EE">
        <w:rPr>
          <w:rFonts w:ascii="Calibri" w:eastAsia="Times New Roman" w:hAnsi="Calibri" w:cs="Times New Roman"/>
        </w:rPr>
        <w:t> </w:t>
      </w:r>
    </w:p>
    <w:p w:rsidR="00AE05EE" w:rsidRPr="00AE05EE" w:rsidRDefault="00AE05EE" w:rsidP="00AA4FBB">
      <w:pPr>
        <w:numPr>
          <w:ilvl w:val="0"/>
          <w:numId w:val="28"/>
        </w:numPr>
        <w:spacing w:line="240" w:lineRule="auto"/>
        <w:ind w:left="540"/>
        <w:textAlignment w:val="center"/>
        <w:rPr>
          <w:rFonts w:ascii="Times New Roman" w:eastAsia="Times New Roman" w:hAnsi="Times New Roman" w:cs="Times New Roman"/>
          <w:sz w:val="24"/>
          <w:szCs w:val="24"/>
        </w:rPr>
      </w:pPr>
      <w:r w:rsidRPr="00AE05EE">
        <w:rPr>
          <w:rFonts w:ascii="Calibri" w:eastAsia="Times New Roman" w:hAnsi="Calibri" w:cs="Times New Roman"/>
        </w:rPr>
        <w:t xml:space="preserve">ICD9 code "412." is "OLD MI" - need to remove this from the list of codes recognized by ATHENA as an MI </w:t>
      </w:r>
    </w:p>
    <w:p w:rsidR="00AE05EE" w:rsidRPr="00AE05EE" w:rsidRDefault="00AE05EE" w:rsidP="00AE05EE">
      <w:pPr>
        <w:spacing w:line="240" w:lineRule="auto"/>
        <w:ind w:left="540"/>
        <w:rPr>
          <w:rFonts w:ascii="Calibri" w:eastAsia="Times New Roman" w:hAnsi="Calibri" w:cs="Times New Roman"/>
        </w:rPr>
      </w:pPr>
      <w:r w:rsidRPr="00AE05EE">
        <w:rPr>
          <w:rFonts w:ascii="Calibri" w:eastAsia="Times New Roman" w:hAnsi="Calibri" w:cs="Times New Roman"/>
        </w:rPr>
        <w:t> </w:t>
      </w:r>
    </w:p>
    <w:p w:rsidR="00AE05EE" w:rsidRPr="00AE05EE" w:rsidRDefault="00AE05EE" w:rsidP="00AA4FBB">
      <w:pPr>
        <w:numPr>
          <w:ilvl w:val="0"/>
          <w:numId w:val="29"/>
        </w:numPr>
        <w:spacing w:line="240" w:lineRule="auto"/>
        <w:ind w:left="540"/>
        <w:textAlignment w:val="center"/>
        <w:rPr>
          <w:rFonts w:ascii="Times New Roman" w:eastAsia="Times New Roman" w:hAnsi="Times New Roman" w:cs="Times New Roman"/>
          <w:sz w:val="24"/>
          <w:szCs w:val="24"/>
        </w:rPr>
      </w:pPr>
      <w:r w:rsidRPr="00AE05EE">
        <w:rPr>
          <w:rFonts w:ascii="Calibri" w:eastAsia="Times New Roman" w:hAnsi="Calibri" w:cs="Times New Roman"/>
        </w:rPr>
        <w:t xml:space="preserve">MI w/in 6 months is not currently being computed by the KB for </w:t>
      </w:r>
      <w:proofErr w:type="spellStart"/>
      <w:r w:rsidRPr="00AE05EE">
        <w:rPr>
          <w:rFonts w:ascii="Calibri" w:eastAsia="Times New Roman" w:hAnsi="Calibri" w:cs="Times New Roman"/>
        </w:rPr>
        <w:t>ald</w:t>
      </w:r>
      <w:proofErr w:type="spellEnd"/>
      <w:r w:rsidRPr="00AE05EE">
        <w:rPr>
          <w:rFonts w:ascii="Calibri" w:eastAsia="Times New Roman" w:hAnsi="Calibri" w:cs="Times New Roman"/>
        </w:rPr>
        <w:t xml:space="preserve"> ant rec</w:t>
      </w:r>
      <w:proofErr w:type="gramStart"/>
      <w:r w:rsidRPr="00AE05EE">
        <w:rPr>
          <w:rFonts w:ascii="Calibri" w:eastAsia="Times New Roman" w:hAnsi="Calibri" w:cs="Times New Roman"/>
        </w:rPr>
        <w:t>..</w:t>
      </w:r>
      <w:proofErr w:type="gramEnd"/>
    </w:p>
    <w:p w:rsidR="00AE05EE" w:rsidRPr="00AE05EE" w:rsidRDefault="00AE05EE" w:rsidP="00AE05EE">
      <w:pPr>
        <w:spacing w:line="240" w:lineRule="auto"/>
        <w:ind w:left="540"/>
        <w:rPr>
          <w:rFonts w:ascii="Calibri" w:eastAsia="Times New Roman" w:hAnsi="Calibri" w:cs="Times New Roman"/>
        </w:rPr>
      </w:pPr>
      <w:r w:rsidRPr="00AE05EE">
        <w:rPr>
          <w:rFonts w:ascii="Calibri" w:eastAsia="Times New Roman" w:hAnsi="Calibri" w:cs="Times New Roman"/>
        </w:rPr>
        <w:t> </w:t>
      </w:r>
    </w:p>
    <w:p w:rsidR="00AE05EE" w:rsidRPr="00AE05EE" w:rsidRDefault="00AE05EE" w:rsidP="00AE05EE">
      <w:pPr>
        <w:spacing w:line="240" w:lineRule="auto"/>
        <w:ind w:left="540"/>
        <w:rPr>
          <w:rFonts w:ascii="Calibri" w:eastAsia="Times New Roman" w:hAnsi="Calibri" w:cs="Times New Roman"/>
        </w:rPr>
      </w:pPr>
      <w:r w:rsidRPr="00AE05EE">
        <w:rPr>
          <w:rFonts w:ascii="Calibri" w:eastAsia="Times New Roman" w:hAnsi="Calibri" w:cs="Times New Roman"/>
        </w:rPr>
        <w:t> </w:t>
      </w:r>
    </w:p>
    <w:p w:rsidR="00AE05EE" w:rsidRPr="00AE05EE" w:rsidRDefault="00AE05EE" w:rsidP="00AE05EE">
      <w:pPr>
        <w:spacing w:line="240" w:lineRule="auto"/>
        <w:ind w:left="540"/>
        <w:rPr>
          <w:rFonts w:ascii="Calibri" w:eastAsia="Times New Roman" w:hAnsi="Calibri" w:cs="Times New Roman"/>
        </w:rPr>
      </w:pPr>
      <w:r w:rsidRPr="00AE05EE">
        <w:rPr>
          <w:rFonts w:ascii="Calibri" w:eastAsia="Times New Roman" w:hAnsi="Calibri" w:cs="Times New Roman"/>
          <w:b/>
          <w:bCs/>
        </w:rPr>
        <w:t xml:space="preserve">Non-HF-specific thing to fix: </w:t>
      </w:r>
    </w:p>
    <w:p w:rsidR="00AE05EE" w:rsidRPr="00AE05EE" w:rsidRDefault="00AE05EE" w:rsidP="00AA4FBB">
      <w:pPr>
        <w:numPr>
          <w:ilvl w:val="0"/>
          <w:numId w:val="30"/>
        </w:numPr>
        <w:spacing w:line="240" w:lineRule="auto"/>
        <w:ind w:left="540"/>
        <w:textAlignment w:val="center"/>
        <w:rPr>
          <w:rFonts w:ascii="Times New Roman" w:eastAsia="Times New Roman" w:hAnsi="Times New Roman" w:cs="Times New Roman"/>
          <w:sz w:val="24"/>
          <w:szCs w:val="24"/>
        </w:rPr>
      </w:pPr>
      <w:r w:rsidRPr="00AE05EE">
        <w:rPr>
          <w:rFonts w:ascii="Calibri" w:eastAsia="Times New Roman" w:hAnsi="Calibri" w:cs="Times New Roman"/>
        </w:rPr>
        <w:t>Acyclovir KB name is misspelled as "</w:t>
      </w:r>
      <w:proofErr w:type="spellStart"/>
      <w:r w:rsidRPr="00AE05EE">
        <w:rPr>
          <w:rFonts w:ascii="Calibri" w:eastAsia="Times New Roman" w:hAnsi="Calibri" w:cs="Times New Roman"/>
        </w:rPr>
        <w:t>aciclovir</w:t>
      </w:r>
      <w:proofErr w:type="spellEnd"/>
      <w:r w:rsidRPr="00AE05EE">
        <w:rPr>
          <w:rFonts w:ascii="Calibri" w:eastAsia="Times New Roman" w:hAnsi="Calibri" w:cs="Times New Roman"/>
        </w:rPr>
        <w:t xml:space="preserve">" </w:t>
      </w:r>
    </w:p>
    <w:p w:rsidR="00AE05EE" w:rsidRDefault="00AE05EE" w:rsidP="00AE05EE"/>
    <w:p w:rsidR="00AE05EE" w:rsidRDefault="00AE05EE" w:rsidP="00AE05EE">
      <w:r>
        <w:t>From 2/2015 (After first effort for offline testing)</w:t>
      </w:r>
    </w:p>
    <w:p w:rsidR="00AE05EE" w:rsidRPr="00AE05EE" w:rsidRDefault="00AE05EE" w:rsidP="00AA4FBB">
      <w:pPr>
        <w:numPr>
          <w:ilvl w:val="0"/>
          <w:numId w:val="31"/>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Add warning about low DBP (&lt;60?)</w:t>
      </w:r>
    </w:p>
    <w:p w:rsidR="00AE05EE" w:rsidRPr="00AE05EE" w:rsidRDefault="00AE05EE" w:rsidP="00AA4FBB">
      <w:pPr>
        <w:numPr>
          <w:ilvl w:val="0"/>
          <w:numId w:val="32"/>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Updated formulary - losartan and valsartan are restricted, these are preferred drugs in current KB. </w:t>
      </w:r>
    </w:p>
    <w:p w:rsidR="00AE05EE" w:rsidRPr="00AE05EE" w:rsidRDefault="00AE05EE" w:rsidP="00AA4FBB">
      <w:pPr>
        <w:numPr>
          <w:ilvl w:val="0"/>
          <w:numId w:val="32"/>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Should we do a blocked recommendation for Hydralazine if race is 'unknown', since this data could be updated</w:t>
      </w:r>
    </w:p>
    <w:p w:rsidR="00AE05EE" w:rsidRPr="00AE05EE" w:rsidRDefault="00AE05EE" w:rsidP="00AA4FBB">
      <w:pPr>
        <w:numPr>
          <w:ilvl w:val="0"/>
          <w:numId w:val="32"/>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We use most recent creatinine/</w:t>
      </w:r>
      <w:proofErr w:type="spellStart"/>
      <w:r w:rsidRPr="00AE05EE">
        <w:rPr>
          <w:rFonts w:ascii="Calibri" w:eastAsia="Times New Roman" w:hAnsi="Calibri" w:cs="Segoe UI"/>
          <w:color w:val="000000"/>
        </w:rPr>
        <w:t>eGFR</w:t>
      </w:r>
      <w:proofErr w:type="spellEnd"/>
      <w:r w:rsidRPr="00AE05EE">
        <w:rPr>
          <w:rFonts w:ascii="Calibri" w:eastAsia="Times New Roman" w:hAnsi="Calibri" w:cs="Segoe UI"/>
          <w:color w:val="000000"/>
        </w:rPr>
        <w:t>. Should have time constraint when adding a drug - do a blocked recommendation. Less than 1 year? Less than 6m? Less than 3m? Applies for ACE, ARB, AA, Nitrates and Hydralazine</w:t>
      </w:r>
    </w:p>
    <w:p w:rsidR="00AE05EE" w:rsidRPr="00AE05EE" w:rsidRDefault="00AE05EE" w:rsidP="00AA4FBB">
      <w:pPr>
        <w:numPr>
          <w:ilvl w:val="0"/>
          <w:numId w:val="32"/>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Should 747.22 CONGENITAL ATRESIA AND STENOSIS OF AORTA be categorized as aortic stenosis for BB relative contra? </w:t>
      </w:r>
    </w:p>
    <w:p w:rsidR="00AE05EE" w:rsidRPr="00AE05EE" w:rsidRDefault="00AE05EE" w:rsidP="00AA4FBB">
      <w:pPr>
        <w:numPr>
          <w:ilvl w:val="0"/>
          <w:numId w:val="32"/>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What to do with ICD description 'aortic valve disorder' (424.1)- for bb relative contra? Add message about using clinical judgment?</w:t>
      </w:r>
    </w:p>
    <w:p w:rsidR="00AE05EE" w:rsidRPr="00AE05EE" w:rsidRDefault="00AE05EE" w:rsidP="00AA4FBB">
      <w:pPr>
        <w:numPr>
          <w:ilvl w:val="0"/>
          <w:numId w:val="32"/>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Patient on 4 drugs not at max dose , should recommend increase dose and option to refer</w:t>
      </w:r>
    </w:p>
    <w:p w:rsidR="00AE05EE" w:rsidRPr="00AE05EE" w:rsidRDefault="00AE05EE" w:rsidP="00AA4FBB">
      <w:pPr>
        <w:numPr>
          <w:ilvl w:val="0"/>
          <w:numId w:val="32"/>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 xml:space="preserve">Add </w:t>
      </w:r>
      <w:proofErr w:type="spellStart"/>
      <w:r w:rsidRPr="00AE05EE">
        <w:rPr>
          <w:rFonts w:ascii="Calibri" w:eastAsia="Times New Roman" w:hAnsi="Calibri" w:cs="Segoe UI"/>
          <w:color w:val="000000"/>
        </w:rPr>
        <w:t>tamsulosin</w:t>
      </w:r>
      <w:proofErr w:type="spellEnd"/>
      <w:r w:rsidRPr="00AE05EE">
        <w:rPr>
          <w:rFonts w:ascii="Calibri" w:eastAsia="Times New Roman" w:hAnsi="Calibri" w:cs="Segoe UI"/>
          <w:color w:val="000000"/>
        </w:rPr>
        <w:t xml:space="preserve"> as a alpha blocker (add super class)</w:t>
      </w:r>
    </w:p>
    <w:p w:rsidR="00AE05EE" w:rsidRPr="00AE05EE" w:rsidRDefault="00AE05EE" w:rsidP="00AA4FBB">
      <w:pPr>
        <w:numPr>
          <w:ilvl w:val="0"/>
          <w:numId w:val="33"/>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 xml:space="preserve">Issue warning message when patient on dose higher than max recommended - across all the </w:t>
      </w:r>
      <w:proofErr w:type="spellStart"/>
      <w:r w:rsidRPr="00AE05EE">
        <w:rPr>
          <w:rFonts w:ascii="Calibri" w:eastAsia="Times New Roman" w:hAnsi="Calibri" w:cs="Segoe UI"/>
          <w:color w:val="000000"/>
        </w:rPr>
        <w:t>kbs</w:t>
      </w:r>
      <w:proofErr w:type="spellEnd"/>
    </w:p>
    <w:p w:rsidR="00AE05EE" w:rsidRPr="00AE05EE" w:rsidRDefault="00AE05EE" w:rsidP="00AA4FBB">
      <w:pPr>
        <w:numPr>
          <w:ilvl w:val="0"/>
          <w:numId w:val="34"/>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Double check that 20% increase of creatinine after ACER/ARB is working as expected. Last ACE start, any ACE start?</w:t>
      </w:r>
    </w:p>
    <w:p w:rsidR="00AE05EE" w:rsidRPr="00AE05EE" w:rsidRDefault="00AE05EE" w:rsidP="00AA4FBB">
      <w:pPr>
        <w:numPr>
          <w:ilvl w:val="0"/>
          <w:numId w:val="35"/>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HF and HTN</w:t>
      </w:r>
    </w:p>
    <w:p w:rsidR="00AE05EE" w:rsidRPr="00AE05EE" w:rsidRDefault="00AE05EE" w:rsidP="00AA4FBB">
      <w:pPr>
        <w:numPr>
          <w:ilvl w:val="1"/>
          <w:numId w:val="35"/>
        </w:numPr>
        <w:spacing w:line="240" w:lineRule="auto"/>
        <w:ind w:left="108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10/7/14: Regarding ACE, to have contraindications shared across multiple domains</w:t>
      </w:r>
    </w:p>
    <w:p w:rsidR="00AE05EE" w:rsidRDefault="00AE05EE" w:rsidP="00AE05EE">
      <w:pPr>
        <w:spacing w:line="240" w:lineRule="auto"/>
        <w:ind w:left="180"/>
        <w:textAlignment w:val="center"/>
        <w:rPr>
          <w:rFonts w:ascii="Segoe UI" w:eastAsia="Times New Roman" w:hAnsi="Segoe UI" w:cs="Segoe UI"/>
          <w:color w:val="000000"/>
          <w:sz w:val="20"/>
          <w:szCs w:val="20"/>
        </w:rPr>
      </w:pPr>
    </w:p>
    <w:p w:rsidR="00AE05EE" w:rsidRPr="00AE05EE" w:rsidRDefault="00AE05EE" w:rsidP="00AE05EE">
      <w:pPr>
        <w:spacing w:line="240" w:lineRule="auto"/>
        <w:ind w:left="180"/>
        <w:textAlignment w:val="center"/>
        <w:rPr>
          <w:rFonts w:ascii="Segoe UI" w:eastAsia="Times New Roman" w:hAnsi="Segoe UI" w:cs="Segoe UI"/>
          <w:color w:val="000000"/>
          <w:sz w:val="20"/>
          <w:szCs w:val="20"/>
        </w:rPr>
      </w:pPr>
      <w:r>
        <w:rPr>
          <w:rFonts w:ascii="Segoe UI" w:eastAsia="Times New Roman" w:hAnsi="Segoe UI" w:cs="Segoe UI"/>
          <w:color w:val="000000"/>
          <w:sz w:val="20"/>
          <w:szCs w:val="20"/>
        </w:rPr>
        <w:t>From 10/2014 (prior to patient testing)</w:t>
      </w:r>
    </w:p>
    <w:p w:rsidR="00AE05EE" w:rsidRPr="00AE05EE" w:rsidRDefault="00AE05EE" w:rsidP="00AA4FBB">
      <w:pPr>
        <w:numPr>
          <w:ilvl w:val="0"/>
          <w:numId w:val="36"/>
        </w:numPr>
        <w:spacing w:line="240" w:lineRule="auto"/>
        <w:ind w:left="540"/>
        <w:textAlignment w:val="center"/>
        <w:rPr>
          <w:rFonts w:ascii="Segoe UI" w:eastAsia="Times New Roman" w:hAnsi="Segoe UI" w:cs="Segoe UI"/>
          <w:color w:val="000000"/>
          <w:sz w:val="20"/>
          <w:szCs w:val="20"/>
        </w:rPr>
      </w:pPr>
      <w:r w:rsidRPr="00AE05EE">
        <w:rPr>
          <w:rFonts w:ascii="Calibri" w:eastAsia="Times New Roman" w:hAnsi="Calibri" w:cs="Segoe UI"/>
          <w:color w:val="000000"/>
        </w:rPr>
        <w:t>12/2/14 Clinical meeting: HF , add messages regarding diuretics</w:t>
      </w:r>
    </w:p>
    <w:p w:rsidR="00AE05EE" w:rsidRPr="00AE05EE" w:rsidRDefault="00AE05EE" w:rsidP="00AE05EE">
      <w:pPr>
        <w:spacing w:line="240" w:lineRule="auto"/>
        <w:ind w:left="540"/>
        <w:rPr>
          <w:rFonts w:ascii="Calibri" w:eastAsia="Times New Roman" w:hAnsi="Calibri" w:cs="Segoe UI"/>
          <w:color w:val="000000"/>
        </w:rPr>
      </w:pPr>
      <w:r w:rsidRPr="00AE05EE">
        <w:rPr>
          <w:rFonts w:ascii="Calibri" w:eastAsia="Times New Roman" w:hAnsi="Calibri" w:cs="Segoe UI"/>
          <w:color w:val="000000"/>
        </w:rPr>
        <w:t xml:space="preserve">Add CO, per MA 12/2/14: While we recognize that diuretics are </w:t>
      </w:r>
      <w:proofErr w:type="gramStart"/>
      <w:r w:rsidRPr="00AE05EE">
        <w:rPr>
          <w:rFonts w:ascii="Calibri" w:eastAsia="Times New Roman" w:hAnsi="Calibri" w:cs="Segoe UI"/>
          <w:color w:val="000000"/>
        </w:rPr>
        <w:t>an important</w:t>
      </w:r>
      <w:proofErr w:type="gramEnd"/>
      <w:r w:rsidRPr="00AE05EE">
        <w:rPr>
          <w:rFonts w:ascii="Calibri" w:eastAsia="Times New Roman" w:hAnsi="Calibri" w:cs="Segoe UI"/>
          <w:color w:val="000000"/>
        </w:rPr>
        <w:t xml:space="preserve"> therapeutic options, we did not encode any recommendations for these drugs because we do not have structured data to detect fluid overload (a requirement for diuretics). We have, on our “wish list”, to add messages to all HF patients: “If patient has fluid overload, then consider diuretics (xyz)”. For patients with hypertension, a different list of diuretics would be listed</w:t>
      </w:r>
      <w:proofErr w:type="gramStart"/>
      <w:r w:rsidRPr="00AE05EE">
        <w:rPr>
          <w:rFonts w:ascii="Calibri" w:eastAsia="Times New Roman" w:hAnsi="Calibri" w:cs="Segoe UI"/>
          <w:color w:val="000000"/>
        </w:rPr>
        <w:t>..</w:t>
      </w:r>
      <w:proofErr w:type="gramEnd"/>
      <w:r w:rsidRPr="00AE05EE">
        <w:rPr>
          <w:rFonts w:ascii="Calibri" w:eastAsia="Times New Roman" w:hAnsi="Calibri" w:cs="Segoe UI"/>
          <w:color w:val="000000"/>
        </w:rPr>
        <w:t xml:space="preserve"> Patients already on a diuretic would not get this message.</w:t>
      </w:r>
    </w:p>
    <w:p w:rsidR="00AE05EE" w:rsidRDefault="00AE05EE" w:rsidP="00AE05EE"/>
    <w:p w:rsidR="00286F05" w:rsidRDefault="00286F05" w:rsidP="00AE05EE"/>
    <w:p w:rsidR="00286F05" w:rsidRDefault="00286F05" w:rsidP="00AE05EE">
      <w:r>
        <w:t>12/1/2015 email from Susana at 10:33 AM:</w:t>
      </w:r>
    </w:p>
    <w:p w:rsidR="00286F05" w:rsidRDefault="00286F05" w:rsidP="00AE05EE"/>
    <w:p w:rsidR="00286F05" w:rsidRDefault="00286F05" w:rsidP="00286F05">
      <w:r>
        <w:t>Here is a summary of things we discussed today based on HF KB:</w:t>
      </w:r>
    </w:p>
    <w:p w:rsidR="00286F05" w:rsidRDefault="00F0152A" w:rsidP="00286F05">
      <w:ins w:id="10" w:author="Department of Veterans Affairs" w:date="2015-12-08T13:44:00Z">
        <w:r>
          <w:t>Notes from conference call with team 12/8/2015</w:t>
        </w:r>
      </w:ins>
    </w:p>
    <w:p w:rsidR="00286F05" w:rsidRDefault="00286F05" w:rsidP="00286F05">
      <w:pPr>
        <w:pStyle w:val="ListParagraph"/>
        <w:numPr>
          <w:ilvl w:val="0"/>
          <w:numId w:val="37"/>
        </w:numPr>
        <w:spacing w:line="240" w:lineRule="auto"/>
        <w:contextualSpacing w:val="0"/>
        <w:rPr>
          <w:ins w:id="11" w:author="Department of Veterans Affairs" w:date="2015-12-08T13:45:00Z"/>
        </w:rPr>
      </w:pPr>
      <w:r>
        <w:t>Make explicit what to do when data is missing and system ‘hangs’</w:t>
      </w:r>
      <w:ins w:id="12" w:author="Samson Tu" w:date="2015-12-08T16:36:00Z">
        <w:r w:rsidR="00A112B5">
          <w:t xml:space="preserve"> (</w:t>
        </w:r>
      </w:ins>
      <w:ins w:id="13" w:author="Samson Tu" w:date="2015-12-08T16:37:00Z">
        <w:r w:rsidR="00A112B5">
          <w:t xml:space="preserve">i.e., </w:t>
        </w:r>
      </w:ins>
      <w:ins w:id="14" w:author="Samson Tu" w:date="2015-12-08T16:36:00Z">
        <w:r w:rsidR="00A112B5">
          <w:t>does not generate drug recommendation</w:t>
        </w:r>
      </w:ins>
      <w:ins w:id="15" w:author="Samson Tu" w:date="2015-12-08T16:37:00Z">
        <w:r w:rsidR="00A112B5">
          <w:t>s)</w:t>
        </w:r>
      </w:ins>
      <w:r>
        <w:t xml:space="preserve">. Create </w:t>
      </w:r>
      <w:del w:id="16" w:author="Samson Tu" w:date="2015-12-08T16:38:00Z">
        <w:r w:rsidDel="00A112B5">
          <w:delText xml:space="preserve">scenario </w:delText>
        </w:r>
      </w:del>
      <w:ins w:id="17" w:author="Samson Tu" w:date="2015-12-08T16:38:00Z">
        <w:r w:rsidR="00A112B5">
          <w:t xml:space="preserve">action choices </w:t>
        </w:r>
      </w:ins>
      <w:del w:id="18" w:author="Samson Tu" w:date="2015-12-08T16:38:00Z">
        <w:r w:rsidDel="00A112B5">
          <w:delText xml:space="preserve">for </w:delText>
        </w:r>
      </w:del>
      <w:ins w:id="19" w:author="Samson Tu" w:date="2015-12-08T16:38:00Z">
        <w:r w:rsidR="00A112B5">
          <w:t xml:space="preserve">that, even when </w:t>
        </w:r>
      </w:ins>
      <w:del w:id="20" w:author="Samson Tu" w:date="2015-12-08T16:39:00Z">
        <w:r w:rsidDel="00A112B5">
          <w:delText xml:space="preserve">missing </w:delText>
        </w:r>
      </w:del>
      <w:ins w:id="21" w:author="Samson Tu" w:date="2015-12-08T16:39:00Z">
        <w:r w:rsidR="00A112B5">
          <w:t xml:space="preserve"> </w:t>
        </w:r>
      </w:ins>
      <w:r>
        <w:t xml:space="preserve">data </w:t>
      </w:r>
      <w:ins w:id="22" w:author="Samson Tu" w:date="2015-12-08T16:39:00Z">
        <w:r w:rsidR="00A112B5">
          <w:t xml:space="preserve">is </w:t>
        </w:r>
        <w:r w:rsidR="003A5BFA">
          <w:t>missing</w:t>
        </w:r>
        <w:r w:rsidR="00A112B5">
          <w:t xml:space="preserve">, </w:t>
        </w:r>
      </w:ins>
      <w:del w:id="23" w:author="Samson Tu" w:date="2015-12-08T16:39:00Z">
        <w:r w:rsidDel="003A5BFA">
          <w:delText xml:space="preserve">which is crucial for </w:delText>
        </w:r>
      </w:del>
      <w:r>
        <w:t>generat</w:t>
      </w:r>
      <w:del w:id="24" w:author="Samson Tu" w:date="2015-12-08T16:39:00Z">
        <w:r w:rsidDel="003A5BFA">
          <w:delText>ing</w:delText>
        </w:r>
      </w:del>
      <w:ins w:id="25" w:author="Samson Tu" w:date="2015-12-08T16:39:00Z">
        <w:r w:rsidR="003A5BFA">
          <w:t>e</w:t>
        </w:r>
      </w:ins>
      <w:r>
        <w:t xml:space="preserve"> recommendations and</w:t>
      </w:r>
      <w:ins w:id="26" w:author="Samson Tu" w:date="2015-12-08T16:40:00Z">
        <w:r w:rsidR="003A5BFA">
          <w:t>/or</w:t>
        </w:r>
      </w:ins>
      <w:r>
        <w:t xml:space="preserve"> issue </w:t>
      </w:r>
      <w:proofErr w:type="gramStart"/>
      <w:r>
        <w:t>messages</w:t>
      </w:r>
      <w:proofErr w:type="gramEnd"/>
      <w:r>
        <w:t xml:space="preserve"> that recs not generated </w:t>
      </w:r>
      <w:ins w:id="27" w:author="Samson Tu" w:date="2015-12-08T16:39:00Z">
        <w:r w:rsidR="003A5BFA">
          <w:t xml:space="preserve">or blocked </w:t>
        </w:r>
      </w:ins>
      <w:r>
        <w:t xml:space="preserve">because data is missing. </w:t>
      </w:r>
      <w:del w:id="28" w:author="Samson Tu" w:date="2015-12-08T16:40:00Z">
        <w:r w:rsidDel="003A5BFA">
          <w:delText>This way we can remove implicit eligibility criteria.</w:delText>
        </w:r>
      </w:del>
    </w:p>
    <w:p w:rsidR="00F0152A" w:rsidRDefault="00F0152A">
      <w:pPr>
        <w:pStyle w:val="ListParagraph"/>
        <w:numPr>
          <w:ilvl w:val="1"/>
          <w:numId w:val="37"/>
        </w:numPr>
        <w:spacing w:line="240" w:lineRule="auto"/>
        <w:contextualSpacing w:val="0"/>
        <w:rPr>
          <w:ins w:id="29" w:author="Department of Veterans Affairs" w:date="2015-12-08T13:45:00Z"/>
        </w:rPr>
        <w:pPrChange w:id="30" w:author="Department of Veterans Affairs" w:date="2015-12-08T13:45:00Z">
          <w:pPr>
            <w:pStyle w:val="ListParagraph"/>
            <w:numPr>
              <w:numId w:val="37"/>
            </w:numPr>
            <w:spacing w:line="240" w:lineRule="auto"/>
            <w:ind w:hanging="360"/>
            <w:contextualSpacing w:val="0"/>
          </w:pPr>
        </w:pPrChange>
      </w:pPr>
      <w:ins w:id="31" w:author="Department of Veterans Affairs" w:date="2015-12-08T13:45:00Z">
        <w:r>
          <w:t xml:space="preserve">System currently </w:t>
        </w:r>
        <w:del w:id="32" w:author="Samson Tu" w:date="2015-12-08T16:41:00Z">
          <w:r w:rsidDel="003A5BFA">
            <w:delText>just stops and has</w:delText>
          </w:r>
        </w:del>
      </w:ins>
      <w:ins w:id="33" w:author="Samson Tu" w:date="2015-12-08T16:41:00Z">
        <w:r w:rsidR="003A5BFA">
          <w:t>generates</w:t>
        </w:r>
      </w:ins>
      <w:ins w:id="34" w:author="Department of Veterans Affairs" w:date="2015-12-08T13:45:00Z">
        <w:r>
          <w:t xml:space="preserve"> no recommendations if there is old or missing </w:t>
        </w:r>
        <w:proofErr w:type="spellStart"/>
        <w:r>
          <w:t>eGFR</w:t>
        </w:r>
        <w:proofErr w:type="spellEnd"/>
        <w:r>
          <w:t>.</w:t>
        </w:r>
      </w:ins>
    </w:p>
    <w:p w:rsidR="00F0152A" w:rsidRDefault="00F0152A">
      <w:pPr>
        <w:pStyle w:val="ListParagraph"/>
        <w:numPr>
          <w:ilvl w:val="1"/>
          <w:numId w:val="37"/>
        </w:numPr>
        <w:spacing w:line="240" w:lineRule="auto"/>
        <w:contextualSpacing w:val="0"/>
        <w:rPr>
          <w:ins w:id="35" w:author="Department of Veterans Affairs" w:date="2015-12-08T13:49:00Z"/>
        </w:rPr>
        <w:pPrChange w:id="36" w:author="Department of Veterans Affairs" w:date="2015-12-08T13:45:00Z">
          <w:pPr>
            <w:pStyle w:val="ListParagraph"/>
            <w:numPr>
              <w:numId w:val="37"/>
            </w:numPr>
            <w:spacing w:line="240" w:lineRule="auto"/>
            <w:ind w:hanging="360"/>
            <w:contextualSpacing w:val="0"/>
          </w:pPr>
        </w:pPrChange>
      </w:pPr>
      <w:ins w:id="37" w:author="Department of Veterans Affairs" w:date="2015-12-08T13:45:00Z">
        <w:r>
          <w:t xml:space="preserve">Currently </w:t>
        </w:r>
      </w:ins>
      <w:ins w:id="38" w:author="Department of Veterans Affairs" w:date="2015-12-08T13:46:00Z">
        <w:r>
          <w:t xml:space="preserve">the system has criteria requiring patient data to proceed.  </w:t>
        </w:r>
      </w:ins>
      <w:ins w:id="39" w:author="Department of Veterans Affairs" w:date="2015-12-08T13:49:00Z">
        <w:r>
          <w:t>Desired behavior is to compute the recommendations and present as “blocked recommendations”, if things are missing still have recommendations.</w:t>
        </w:r>
      </w:ins>
    </w:p>
    <w:p w:rsidR="00F0152A" w:rsidRDefault="00F0152A">
      <w:pPr>
        <w:pStyle w:val="ListParagraph"/>
        <w:numPr>
          <w:ilvl w:val="1"/>
          <w:numId w:val="37"/>
        </w:numPr>
        <w:spacing w:line="240" w:lineRule="auto"/>
        <w:contextualSpacing w:val="0"/>
        <w:rPr>
          <w:ins w:id="40" w:author="Department of Veterans Affairs" w:date="2015-12-08T13:52:00Z"/>
        </w:rPr>
        <w:pPrChange w:id="41" w:author="Department of Veterans Affairs" w:date="2015-12-08T13:45:00Z">
          <w:pPr>
            <w:pStyle w:val="ListParagraph"/>
            <w:numPr>
              <w:numId w:val="37"/>
            </w:numPr>
            <w:spacing w:line="240" w:lineRule="auto"/>
            <w:ind w:hanging="360"/>
            <w:contextualSpacing w:val="0"/>
          </w:pPr>
        </w:pPrChange>
      </w:pPr>
      <w:ins w:id="42" w:author="Department of Veterans Affairs" w:date="2015-12-08T13:50:00Z">
        <w:r>
          <w:t xml:space="preserve">Samson:  OK, so for HF we want creatinine and </w:t>
        </w:r>
        <w:proofErr w:type="spellStart"/>
        <w:r>
          <w:t>eGFR</w:t>
        </w:r>
        <w:proofErr w:type="spellEnd"/>
        <w:r>
          <w:t xml:space="preserve"> and BP, if missing, to lead to blocked recommendations rather than stop processing.</w:t>
        </w:r>
      </w:ins>
    </w:p>
    <w:p w:rsidR="00F0152A" w:rsidRDefault="00F0152A">
      <w:pPr>
        <w:pStyle w:val="ListParagraph"/>
        <w:numPr>
          <w:ilvl w:val="1"/>
          <w:numId w:val="37"/>
        </w:numPr>
        <w:spacing w:line="240" w:lineRule="auto"/>
        <w:contextualSpacing w:val="0"/>
        <w:rPr>
          <w:ins w:id="43" w:author="Department of Veterans Affairs" w:date="2015-12-08T13:53:00Z"/>
        </w:rPr>
        <w:pPrChange w:id="44" w:author="Department of Veterans Affairs" w:date="2015-12-08T13:45:00Z">
          <w:pPr>
            <w:pStyle w:val="ListParagraph"/>
            <w:numPr>
              <w:numId w:val="37"/>
            </w:numPr>
            <w:spacing w:line="240" w:lineRule="auto"/>
            <w:ind w:hanging="360"/>
            <w:contextualSpacing w:val="0"/>
          </w:pPr>
        </w:pPrChange>
      </w:pPr>
      <w:ins w:id="45" w:author="Department of Veterans Affairs" w:date="2015-12-08T13:52:00Z">
        <w:r>
          <w:t xml:space="preserve">Mike: for </w:t>
        </w:r>
        <w:proofErr w:type="spellStart"/>
        <w:r>
          <w:t>ACEi</w:t>
        </w:r>
        <w:proofErr w:type="spellEnd"/>
        <w:r>
          <w:t xml:space="preserve"> and ARB</w:t>
        </w:r>
        <w:proofErr w:type="gramStart"/>
        <w:r>
          <w:t>,  if</w:t>
        </w:r>
        <w:proofErr w:type="gramEnd"/>
        <w:r>
          <w:t xml:space="preserve"> SBP &lt; 110 we don’t make a recommendation of those drugs</w:t>
        </w:r>
        <w:r w:rsidR="000D08DD">
          <w:t xml:space="preserve">.  </w:t>
        </w:r>
      </w:ins>
      <w:ins w:id="46" w:author="Department of Veterans Affairs" w:date="2015-12-08T13:53:00Z">
        <w:r w:rsidR="000D08DD">
          <w:t>Desired behavior is to have</w:t>
        </w:r>
      </w:ins>
      <w:ins w:id="47" w:author="Department of Veterans Affairs" w:date="2015-12-08T13:52:00Z">
        <w:r w:rsidR="000D08DD">
          <w:t xml:space="preserve"> “blocked” because BP is too low.</w:t>
        </w:r>
      </w:ins>
      <w:ins w:id="48" w:author="Department of Veterans Affairs" w:date="2015-12-08T13:53:00Z">
        <w:r w:rsidR="000D08DD">
          <w:t xml:space="preserve">  (BP could later be OK).  If BP is missing it is also OK to give blocked recommendation.</w:t>
        </w:r>
      </w:ins>
    </w:p>
    <w:p w:rsidR="000D08DD" w:rsidRDefault="000D08DD">
      <w:pPr>
        <w:pStyle w:val="ListParagraph"/>
        <w:numPr>
          <w:ilvl w:val="1"/>
          <w:numId w:val="37"/>
        </w:numPr>
        <w:spacing w:line="240" w:lineRule="auto"/>
        <w:contextualSpacing w:val="0"/>
        <w:rPr>
          <w:ins w:id="49" w:author="Department of Veterans Affairs" w:date="2015-12-08T13:54:00Z"/>
        </w:rPr>
        <w:pPrChange w:id="50" w:author="Department of Veterans Affairs" w:date="2015-12-08T13:45:00Z">
          <w:pPr>
            <w:pStyle w:val="ListParagraph"/>
            <w:numPr>
              <w:numId w:val="37"/>
            </w:numPr>
            <w:spacing w:line="240" w:lineRule="auto"/>
            <w:ind w:hanging="360"/>
            <w:contextualSpacing w:val="0"/>
          </w:pPr>
        </w:pPrChange>
      </w:pPr>
      <w:ins w:id="51" w:author="Department of Veterans Affairs" w:date="2015-12-08T13:53:00Z">
        <w:r>
          <w:t xml:space="preserve">For beta blocker, SBP&lt; 110 is relative contraindication (already in </w:t>
        </w:r>
      </w:ins>
      <w:ins w:id="52" w:author="Department of Veterans Affairs" w:date="2015-12-08T13:54:00Z">
        <w:r>
          <w:t>the</w:t>
        </w:r>
      </w:ins>
      <w:ins w:id="53" w:author="Department of Veterans Affairs" w:date="2015-12-08T13:53:00Z">
        <w:r>
          <w:t xml:space="preserve"> </w:t>
        </w:r>
      </w:ins>
      <w:ins w:id="54" w:author="Department of Veterans Affairs" w:date="2015-12-08T13:54:00Z">
        <w:r>
          <w:t>system)</w:t>
        </w:r>
      </w:ins>
      <w:ins w:id="55" w:author="Department of Veterans Affairs" w:date="2015-12-08T13:55:00Z">
        <w:r>
          <w:t xml:space="preserve"> (this one should be fine because it would not stop the processing; doesn</w:t>
        </w:r>
      </w:ins>
      <w:ins w:id="56" w:author="Department of Veterans Affairs" w:date="2015-12-08T13:56:00Z">
        <w:r>
          <w:t>’t need a blocked recommendation)</w:t>
        </w:r>
      </w:ins>
    </w:p>
    <w:p w:rsidR="000D08DD" w:rsidRDefault="000D08DD">
      <w:pPr>
        <w:pStyle w:val="ListParagraph"/>
        <w:numPr>
          <w:ilvl w:val="1"/>
          <w:numId w:val="37"/>
        </w:numPr>
        <w:spacing w:line="240" w:lineRule="auto"/>
        <w:contextualSpacing w:val="0"/>
        <w:rPr>
          <w:ins w:id="57" w:author="Department of Veterans Affairs" w:date="2015-12-08T13:54:00Z"/>
        </w:rPr>
        <w:pPrChange w:id="58" w:author="Department of Veterans Affairs" w:date="2015-12-08T13:45:00Z">
          <w:pPr>
            <w:pStyle w:val="ListParagraph"/>
            <w:numPr>
              <w:numId w:val="37"/>
            </w:numPr>
            <w:spacing w:line="240" w:lineRule="auto"/>
            <w:ind w:hanging="360"/>
            <w:contextualSpacing w:val="0"/>
          </w:pPr>
        </w:pPrChange>
      </w:pPr>
      <w:proofErr w:type="gramStart"/>
      <w:ins w:id="59" w:author="Department of Veterans Affairs" w:date="2015-12-08T13:54:00Z">
        <w:r>
          <w:t>for</w:t>
        </w:r>
        <w:proofErr w:type="gramEnd"/>
        <w:r>
          <w:t xml:space="preserve"> </w:t>
        </w:r>
        <w:proofErr w:type="spellStart"/>
        <w:r>
          <w:t>aldo</w:t>
        </w:r>
        <w:proofErr w:type="spellEnd"/>
        <w:r>
          <w:t xml:space="preserve"> antagonist we don’t have BP referenced</w:t>
        </w:r>
      </w:ins>
      <w:ins w:id="60" w:author="Department of Veterans Affairs" w:date="2015-12-08T14:00:00Z">
        <w:r w:rsidR="00244779">
          <w:t>.  Geoff suggests we use same SBP criterion of 110</w:t>
        </w:r>
      </w:ins>
    </w:p>
    <w:p w:rsidR="000D08DD" w:rsidRDefault="000D08DD">
      <w:pPr>
        <w:pStyle w:val="ListParagraph"/>
        <w:numPr>
          <w:ilvl w:val="1"/>
          <w:numId w:val="37"/>
        </w:numPr>
        <w:spacing w:line="240" w:lineRule="auto"/>
        <w:contextualSpacing w:val="0"/>
        <w:pPrChange w:id="61" w:author="Department of Veterans Affairs" w:date="2015-12-08T13:45:00Z">
          <w:pPr>
            <w:pStyle w:val="ListParagraph"/>
            <w:numPr>
              <w:numId w:val="37"/>
            </w:numPr>
            <w:spacing w:line="240" w:lineRule="auto"/>
            <w:ind w:hanging="360"/>
            <w:contextualSpacing w:val="0"/>
          </w:pPr>
        </w:pPrChange>
      </w:pPr>
      <w:proofErr w:type="gramStart"/>
      <w:ins w:id="62" w:author="Department of Veterans Affairs" w:date="2015-12-08T13:54:00Z">
        <w:r>
          <w:t>for</w:t>
        </w:r>
        <w:proofErr w:type="gramEnd"/>
        <w:r>
          <w:t xml:space="preserve"> hydralazine we have special cases for </w:t>
        </w:r>
      </w:ins>
      <w:ins w:id="63" w:author="Department of Veterans Affairs" w:date="2015-12-08T13:56:00Z">
        <w:r>
          <w:t>isosorbide (</w:t>
        </w:r>
      </w:ins>
      <w:ins w:id="64" w:author="Department of Veterans Affairs" w:date="2015-12-08T13:54:00Z">
        <w:r>
          <w:t>nitrates</w:t>
        </w:r>
      </w:ins>
      <w:ins w:id="65" w:author="Department of Veterans Affairs" w:date="2015-12-08T13:57:00Z">
        <w:r>
          <w:t>)</w:t>
        </w:r>
      </w:ins>
      <w:ins w:id="66" w:author="Department of Veterans Affairs" w:date="2015-12-08T13:54:00Z">
        <w:r>
          <w:t xml:space="preserve"> (see rules above)</w:t>
        </w:r>
      </w:ins>
      <w:ins w:id="67" w:author="Department of Veterans Affairs" w:date="2015-12-08T13:57:00Z">
        <w:r>
          <w:t xml:space="preserve">. Desired behavior is that we don’t stop the drug but if BP </w:t>
        </w:r>
      </w:ins>
      <w:ins w:id="68" w:author="Department of Veterans Affairs" w:date="2015-12-08T13:58:00Z">
        <w:r>
          <w:t xml:space="preserve">&lt;110. This </w:t>
        </w:r>
      </w:ins>
      <w:ins w:id="69" w:author="Department of Veterans Affairs" w:date="2015-12-08T13:59:00Z">
        <w:r>
          <w:t>can also be a “blocked recommendation” that is we will show what the recommendation would have been except for the low BP</w:t>
        </w:r>
      </w:ins>
    </w:p>
    <w:p w:rsidR="00286F05" w:rsidRDefault="00286F05" w:rsidP="00286F05">
      <w:pPr>
        <w:pStyle w:val="ListParagraph"/>
        <w:numPr>
          <w:ilvl w:val="0"/>
          <w:numId w:val="37"/>
        </w:numPr>
        <w:spacing w:line="240" w:lineRule="auto"/>
        <w:contextualSpacing w:val="0"/>
      </w:pPr>
      <w:r>
        <w:t>How to better model situations where you don’t want to make recs to add (and possibly increase) a drug but you do NOT want to stop a drug if active. Example: ACE Inhibitor and ARB and presence of 20% increase creatinine after start ACEI/ARB (?). This should be a change in model since these drugs are used in HTN, HF, CKD and DM. Also define if there are clinical differences when dealing with these drugs across domains.</w:t>
      </w:r>
    </w:p>
    <w:p w:rsidR="00286F05" w:rsidRDefault="00286F05" w:rsidP="00286F05">
      <w:pPr>
        <w:pStyle w:val="ListParagraph"/>
        <w:numPr>
          <w:ilvl w:val="0"/>
          <w:numId w:val="37"/>
        </w:numPr>
        <w:spacing w:line="240" w:lineRule="auto"/>
        <w:contextualSpacing w:val="0"/>
      </w:pPr>
      <w:r>
        <w:t xml:space="preserve">Apply blocked recs for HF: labs(K and </w:t>
      </w:r>
      <w:proofErr w:type="spellStart"/>
      <w:r>
        <w:t>eGFR</w:t>
      </w:r>
      <w:proofErr w:type="spellEnd"/>
      <w:r>
        <w:t>) and SBP</w:t>
      </w:r>
    </w:p>
    <w:p w:rsidR="00286F05" w:rsidRDefault="00286F05" w:rsidP="00286F05">
      <w:pPr>
        <w:pStyle w:val="ListParagraph"/>
        <w:numPr>
          <w:ilvl w:val="0"/>
          <w:numId w:val="37"/>
        </w:numPr>
        <w:spacing w:line="240" w:lineRule="auto"/>
        <w:contextualSpacing w:val="0"/>
      </w:pPr>
      <w:r>
        <w:t>To confirm – angioedema to ACEI/ARB – should be absolute contraindications to ACEI and ARB? Right now only angioedema to drug is absolute contraindication to it, for example only angioedema to ACEI is absolute contraindication to ACEI</w:t>
      </w:r>
    </w:p>
    <w:p w:rsidR="00286F05" w:rsidRDefault="00286F05" w:rsidP="00286F05">
      <w:pPr>
        <w:pStyle w:val="ListParagraph"/>
        <w:numPr>
          <w:ilvl w:val="0"/>
          <w:numId w:val="37"/>
        </w:numPr>
        <w:spacing w:line="240" w:lineRule="auto"/>
        <w:contextualSpacing w:val="0"/>
      </w:pPr>
      <w:bookmarkStart w:id="70" w:name="OLE_LINK5"/>
      <w:bookmarkStart w:id="71" w:name="OLE_LINK6"/>
      <w:r>
        <w:t>20% increase in creatinine after start ACEI/ARB – generate primary message and eliminate from algorithm criteria</w:t>
      </w:r>
      <w:bookmarkEnd w:id="70"/>
      <w:bookmarkEnd w:id="71"/>
      <w:r>
        <w:t>?</w:t>
      </w:r>
    </w:p>
    <w:p w:rsidR="00286F05" w:rsidRDefault="00286F05" w:rsidP="00286F05">
      <w:pPr>
        <w:pStyle w:val="ListParagraph"/>
        <w:numPr>
          <w:ilvl w:val="0"/>
          <w:numId w:val="37"/>
        </w:numPr>
        <w:spacing w:line="240" w:lineRule="auto"/>
        <w:contextualSpacing w:val="0"/>
      </w:pPr>
      <w:r>
        <w:t xml:space="preserve">Better understand what decision creatinine/decision </w:t>
      </w:r>
      <w:proofErr w:type="spellStart"/>
      <w:r>
        <w:t>eGFR</w:t>
      </w:r>
      <w:proofErr w:type="spellEnd"/>
      <w:r>
        <w:t xml:space="preserve"> criteria are. In my understanding it is a way to use the most recent lab – </w:t>
      </w:r>
      <w:proofErr w:type="spellStart"/>
      <w:r>
        <w:t>eGFR</w:t>
      </w:r>
      <w:proofErr w:type="spellEnd"/>
      <w:r>
        <w:t xml:space="preserve"> or creatinine and if multiples on the same day to use the min for </w:t>
      </w:r>
      <w:proofErr w:type="spellStart"/>
      <w:r>
        <w:t>eGFR</w:t>
      </w:r>
      <w:proofErr w:type="spellEnd"/>
      <w:r>
        <w:t xml:space="preserve"> and max for creatinine. What is clinically warranted?</w:t>
      </w:r>
    </w:p>
    <w:p w:rsidR="00286F05" w:rsidRDefault="00286F05" w:rsidP="00286F05">
      <w:pPr>
        <w:pStyle w:val="ListParagraph"/>
        <w:numPr>
          <w:ilvl w:val="0"/>
          <w:numId w:val="37"/>
        </w:numPr>
        <w:spacing w:line="240" w:lineRule="auto"/>
        <w:contextualSpacing w:val="0"/>
      </w:pPr>
      <w:r>
        <w:t>Example of scenario criteria in HF:</w:t>
      </w:r>
    </w:p>
    <w:p w:rsidR="00286F05" w:rsidRDefault="00286F05" w:rsidP="00286F05">
      <w:pPr>
        <w:pStyle w:val="ListParagraph"/>
        <w:numPr>
          <w:ilvl w:val="1"/>
          <w:numId w:val="37"/>
        </w:numPr>
        <w:spacing w:line="240" w:lineRule="auto"/>
        <w:contextualSpacing w:val="0"/>
      </w:pPr>
      <w:r>
        <w:t xml:space="preserve"> LVEF &lt;=40 AND SBP&gt;=110 AND ((decision </w:t>
      </w:r>
      <w:proofErr w:type="spellStart"/>
      <w:r>
        <w:t>eGFR</w:t>
      </w:r>
      <w:proofErr w:type="spellEnd"/>
      <w:r>
        <w:t xml:space="preserve">&lt;30 or </w:t>
      </w:r>
      <w:proofErr w:type="spellStart"/>
      <w:r>
        <w:t>creat</w:t>
      </w:r>
      <w:proofErr w:type="spellEnd"/>
      <w:r>
        <w:t>&gt;=2.5male, 2.3 female) OR CKD stage 4/5) OR (angioedema as ADR to ARB and using ACEI) or (angioedema to ACEI and using ARB) or (20% increase in creatinine after ACEI/ARB): evaluate BB, AA, Hydralazine, nitrates</w:t>
      </w:r>
    </w:p>
    <w:p w:rsidR="00286F05" w:rsidRDefault="00286F05" w:rsidP="00286F05">
      <w:pPr>
        <w:pStyle w:val="ListParagraph"/>
        <w:numPr>
          <w:ilvl w:val="1"/>
          <w:numId w:val="37"/>
        </w:numPr>
        <w:spacing w:line="240" w:lineRule="auto"/>
        <w:contextualSpacing w:val="0"/>
      </w:pPr>
      <w:r>
        <w:t xml:space="preserve">LVEF&lt;=40 and SBP&gt;=110 AND NOT angioedema ARB AND NOT angioedema ACE AND NOT (20% increase </w:t>
      </w:r>
      <w:proofErr w:type="spellStart"/>
      <w:r>
        <w:t>creat</w:t>
      </w:r>
      <w:proofErr w:type="spellEnd"/>
      <w:r>
        <w:t xml:space="preserve"> after ARB/ACE): ): evaluate ACEI, ARB, BB, AA, Hydralazine, nitrates</w:t>
      </w:r>
    </w:p>
    <w:p w:rsidR="00286F05" w:rsidRDefault="006B4234" w:rsidP="00286F05">
      <w:pPr>
        <w:rPr>
          <w:ins w:id="72" w:author="Samson Tu" w:date="2015-12-08T17:08:00Z"/>
        </w:rPr>
      </w:pPr>
      <w:ins w:id="73" w:author="Samson Tu" w:date="2015-12-08T17:08:00Z">
        <w:r>
          <w:t>Implementation notes</w:t>
        </w:r>
      </w:ins>
      <w:ins w:id="74" w:author="Samson Tu" w:date="2015-12-09T09:55:00Z">
        <w:r w:rsidR="00E12BA3">
          <w:t xml:space="preserve"> 2015-12-09, Samson Tu</w:t>
        </w:r>
      </w:ins>
      <w:ins w:id="75" w:author="Samson Tu" w:date="2015-12-08T17:08:00Z">
        <w:r>
          <w:t>:</w:t>
        </w:r>
      </w:ins>
    </w:p>
    <w:p w:rsidR="00D47B9B" w:rsidRDefault="00001830" w:rsidP="00D47B9B">
      <w:pPr>
        <w:pStyle w:val="ListParagraph"/>
        <w:numPr>
          <w:ilvl w:val="0"/>
          <w:numId w:val="40"/>
        </w:numPr>
        <w:rPr>
          <w:ins w:id="76" w:author="Samson Tu" w:date="2015-12-09T09:25:00Z"/>
        </w:rPr>
        <w:pPrChange w:id="77" w:author="Samson Tu" w:date="2015-12-09T09:25:00Z">
          <w:pPr/>
        </w:pPrChange>
      </w:pPr>
      <w:ins w:id="78" w:author="Samson Tu" w:date="2015-12-09T09:14:00Z">
        <w:r>
          <w:t xml:space="preserve">Removed </w:t>
        </w:r>
      </w:ins>
      <w:ins w:id="79" w:author="Samson Tu" w:date="2015-12-09T09:16:00Z">
        <w:r>
          <w:t>“presence of HF” from precondition of the “</w:t>
        </w:r>
        <w:r w:rsidRPr="00001830">
          <w:t xml:space="preserve">Stage C HF (ICD or </w:t>
        </w:r>
        <w:proofErr w:type="spellStart"/>
        <w:r w:rsidRPr="00001830">
          <w:t>sugns</w:t>
        </w:r>
        <w:proofErr w:type="spellEnd"/>
        <w:r w:rsidRPr="00001830">
          <w:t>/symptoms and EF&lt;=40)</w:t>
        </w:r>
        <w:r>
          <w:t xml:space="preserve">” scenario, and relabeled the scenario as </w:t>
        </w:r>
      </w:ins>
      <w:ins w:id="80" w:author="Samson Tu" w:date="2015-12-09T09:18:00Z">
        <w:r w:rsidR="00DA2DF9">
          <w:t>LV</w:t>
        </w:r>
      </w:ins>
      <w:ins w:id="81" w:author="Samson Tu" w:date="2015-12-09T09:16:00Z">
        <w:r>
          <w:t>EF&lt;</w:t>
        </w:r>
      </w:ins>
      <w:ins w:id="82" w:author="Samson Tu" w:date="2015-12-09T09:17:00Z">
        <w:r>
          <w:t>=40</w:t>
        </w:r>
        <w:r w:rsidR="00DA2DF9">
          <w:t xml:space="preserve">. Rationale: “presence of HF is redundant as that is in the eligibility criteria of the encoded guideline. Its removable makes clear that the two scenarios (LVEF&lt;=4 and </w:t>
        </w:r>
      </w:ins>
      <w:ins w:id="83" w:author="Samson Tu" w:date="2015-12-09T09:18:00Z">
        <w:r w:rsidR="00DA2DF9">
          <w:t>“</w:t>
        </w:r>
        <w:r w:rsidR="00DA2DF9" w:rsidRPr="00DA2DF9">
          <w:t>Absence of LVEF or LVEF&gt;40</w:t>
        </w:r>
        <w:r w:rsidR="00DA2DF9">
          <w:t>” are mutually exclusive and exhaustive.</w:t>
        </w:r>
      </w:ins>
    </w:p>
    <w:p w:rsidR="00D47B9B" w:rsidRDefault="00DA2DF9" w:rsidP="00D47B9B">
      <w:pPr>
        <w:pStyle w:val="ListParagraph"/>
        <w:numPr>
          <w:ilvl w:val="0"/>
          <w:numId w:val="40"/>
        </w:numPr>
        <w:rPr>
          <w:ins w:id="84" w:author="Samson Tu" w:date="2015-12-09T09:25:00Z"/>
        </w:rPr>
        <w:pPrChange w:id="85" w:author="Samson Tu" w:date="2015-12-09T09:25:00Z">
          <w:pPr/>
        </w:pPrChange>
      </w:pPr>
      <w:ins w:id="86" w:author="Samson Tu" w:date="2015-12-09T09:20:00Z">
        <w:r>
          <w:t>Consolidated 3 action choice nodes (</w:t>
        </w:r>
        <w:bookmarkStart w:id="87" w:name="OLE_LINK1"/>
        <w:bookmarkStart w:id="88" w:name="OLE_LINK2"/>
        <w:r>
          <w:t>“LVEF&lt;=40 and SBP&lt;110”</w:t>
        </w:r>
        <w:bookmarkEnd w:id="87"/>
        <w:bookmarkEnd w:id="88"/>
        <w:r>
          <w:t xml:space="preserve">, </w:t>
        </w:r>
      </w:ins>
      <w:ins w:id="89" w:author="Samson Tu" w:date="2015-12-09T09:21:00Z">
        <w:r>
          <w:t>“LCEF &lt; =</w:t>
        </w:r>
        <w:r w:rsidR="00D47B9B">
          <w:t xml:space="preserve"> 40 and SBP&gt;=110…” and “Stage C HR rec …”) into </w:t>
        </w:r>
      </w:ins>
      <w:ins w:id="90" w:author="Samson Tu" w:date="2015-12-09T09:23:00Z">
        <w:r w:rsidR="00D47B9B">
          <w:t xml:space="preserve">one </w:t>
        </w:r>
        <w:bookmarkStart w:id="91" w:name="OLE_LINK3"/>
        <w:bookmarkStart w:id="92" w:name="OLE_LINK4"/>
        <w:r w:rsidR="00D47B9B">
          <w:t>“Drug recommendation” action choice</w:t>
        </w:r>
        <w:bookmarkEnd w:id="91"/>
        <w:bookmarkEnd w:id="92"/>
        <w:r w:rsidR="00D47B9B">
          <w:t xml:space="preserve"> with rule-in criterion of </w:t>
        </w:r>
      </w:ins>
      <w:ins w:id="93" w:author="Samson Tu" w:date="2015-12-09T09:24:00Z">
        <w:r w:rsidR="00D47B9B">
          <w:t>“true.”</w:t>
        </w:r>
      </w:ins>
      <w:ins w:id="94" w:author="Samson Tu" w:date="2015-12-09T09:27:00Z">
        <w:r w:rsidR="00E4201E">
          <w:t xml:space="preserve"> Except for actions related to CRT and ICD</w:t>
        </w:r>
      </w:ins>
      <w:ins w:id="95" w:author="Samson Tu" w:date="2015-12-09T09:29:00Z">
        <w:r w:rsidR="00E4201E">
          <w:t xml:space="preserve"> in “LVEF&lt;=40 and SBP&lt;110”</w:t>
        </w:r>
      </w:ins>
      <w:ins w:id="96" w:author="Samson Tu" w:date="2015-12-09T09:27:00Z">
        <w:r w:rsidR="00E4201E">
          <w:t xml:space="preserve">, which duplicate those of the CRT and ICD action choices, migrated the actions of the three nodes to the new </w:t>
        </w:r>
      </w:ins>
      <w:ins w:id="97" w:author="Samson Tu" w:date="2015-12-09T09:29:00Z">
        <w:r w:rsidR="00E4201E">
          <w:t>“Drug recommendation” action choice</w:t>
        </w:r>
      </w:ins>
      <w:ins w:id="98" w:author="Samson Tu" w:date="2015-12-09T09:30:00Z">
        <w:r w:rsidR="00E4201E">
          <w:t xml:space="preserve"> node.</w:t>
        </w:r>
      </w:ins>
    </w:p>
    <w:p w:rsidR="00D47B9B" w:rsidRDefault="007E1BCC" w:rsidP="00D47B9B">
      <w:pPr>
        <w:pStyle w:val="ListParagraph"/>
        <w:numPr>
          <w:ilvl w:val="0"/>
          <w:numId w:val="40"/>
        </w:numPr>
        <w:rPr>
          <w:ins w:id="99" w:author="Samson Tu" w:date="2015-12-09T09:32:00Z"/>
        </w:rPr>
        <w:pPrChange w:id="100" w:author="Samson Tu" w:date="2015-12-09T09:25:00Z">
          <w:pPr/>
        </w:pPrChange>
      </w:pPr>
      <w:ins w:id="101" w:author="Samson Tu" w:date="2015-12-09T09:30:00Z">
        <w:r>
          <w:t xml:space="preserve">Removed links from CRT and ICD action choices to </w:t>
        </w:r>
      </w:ins>
      <w:ins w:id="102" w:author="Samson Tu" w:date="2015-12-09T09:31:00Z">
        <w:r>
          <w:t>the “</w:t>
        </w:r>
        <w:bookmarkStart w:id="103" w:name="OLE_LINK13"/>
        <w:bookmarkStart w:id="104" w:name="OLE_LINK14"/>
        <w:r w:rsidRPr="007E1BCC">
          <w:t>PMs after generating recommendations</w:t>
        </w:r>
        <w:bookmarkEnd w:id="103"/>
        <w:bookmarkEnd w:id="104"/>
        <w:r>
          <w:t xml:space="preserve">” scenario because the primary messages (PMs) in the following node have nothing to do with CRT and ICD. Having multiple entry links to </w:t>
        </w:r>
      </w:ins>
      <w:ins w:id="105" w:author="Samson Tu" w:date="2015-12-09T09:32:00Z">
        <w:r>
          <w:t>“</w:t>
        </w:r>
        <w:r w:rsidRPr="007E1BCC">
          <w:t>PMs after generating recommendations</w:t>
        </w:r>
        <w:r>
          <w:t>” has the potential of executing “</w:t>
        </w:r>
        <w:r w:rsidRPr="007E1BCC">
          <w:t>PMs after generating recommendations</w:t>
        </w:r>
        <w:r>
          <w:t>” multiple times.</w:t>
        </w:r>
      </w:ins>
    </w:p>
    <w:p w:rsidR="007E1BCC" w:rsidRDefault="00A102B8" w:rsidP="00D47B9B">
      <w:pPr>
        <w:pStyle w:val="ListParagraph"/>
        <w:numPr>
          <w:ilvl w:val="0"/>
          <w:numId w:val="40"/>
        </w:numPr>
        <w:rPr>
          <w:ins w:id="106" w:author="Samson Tu" w:date="2015-12-09T09:37:00Z"/>
        </w:rPr>
        <w:pPrChange w:id="107" w:author="Samson Tu" w:date="2015-12-09T09:25:00Z">
          <w:pPr/>
        </w:pPrChange>
      </w:pPr>
      <w:ins w:id="108" w:author="Samson Tu" w:date="2015-12-09T09:35:00Z">
        <w:r>
          <w:t xml:space="preserve">Angioedema </w:t>
        </w:r>
        <w:proofErr w:type="gramStart"/>
        <w:r>
          <w:t xml:space="preserve">reaction to ACE </w:t>
        </w:r>
      </w:ins>
      <w:ins w:id="109" w:author="Samson Tu" w:date="2015-12-09T09:36:00Z">
        <w:r>
          <w:t>or</w:t>
        </w:r>
      </w:ins>
      <w:ins w:id="110" w:author="Samson Tu" w:date="2015-12-09T09:35:00Z">
        <w:r>
          <w:t xml:space="preserve"> ARB are</w:t>
        </w:r>
        <w:proofErr w:type="gramEnd"/>
        <w:r>
          <w:t xml:space="preserve"> made into absolute contraindications of ACEI and ARB (see point 4 above). This can be reversed if the decision is not to make </w:t>
        </w:r>
      </w:ins>
      <w:ins w:id="111" w:author="Samson Tu" w:date="2015-12-09T09:37:00Z">
        <w:r>
          <w:t>reaction to ACEI a contraindication of ARB and vice versa.</w:t>
        </w:r>
      </w:ins>
    </w:p>
    <w:p w:rsidR="00A102B8" w:rsidRDefault="00A102B8" w:rsidP="00D47B9B">
      <w:pPr>
        <w:pStyle w:val="ListParagraph"/>
        <w:numPr>
          <w:ilvl w:val="0"/>
          <w:numId w:val="40"/>
        </w:numPr>
        <w:rPr>
          <w:ins w:id="112" w:author="Samson Tu" w:date="2015-12-09T09:41:00Z"/>
        </w:rPr>
        <w:pPrChange w:id="113" w:author="Samson Tu" w:date="2015-12-09T09:25:00Z">
          <w:pPr/>
        </w:pPrChange>
      </w:pPr>
      <w:ins w:id="114" w:author="Samson Tu" w:date="2015-12-09T09:37:00Z">
        <w:r>
          <w:t xml:space="preserve">Low decision </w:t>
        </w:r>
        <w:proofErr w:type="spellStart"/>
        <w:r>
          <w:t>eGFR</w:t>
        </w:r>
        <w:proofErr w:type="spellEnd"/>
        <w:r>
          <w:t xml:space="preserve"> and decision creatinine</w:t>
        </w:r>
      </w:ins>
      <w:ins w:id="115" w:author="Samson Tu" w:date="2015-12-09T09:38:00Z">
        <w:r>
          <w:t xml:space="preserve"> is made into a non-changeable </w:t>
        </w:r>
        <w:r w:rsidR="00271F79">
          <w:t>“do not start condition”</w:t>
        </w:r>
      </w:ins>
      <w:ins w:id="116" w:author="Samson Tu" w:date="2015-12-09T09:39:00Z">
        <w:r w:rsidR="00271F79">
          <w:t xml:space="preserve"> of ACEI and ARB.</w:t>
        </w:r>
      </w:ins>
      <w:ins w:id="117" w:author="Samson Tu" w:date="2015-12-09T09:38:00Z">
        <w:r w:rsidR="00271F79">
          <w:t xml:space="preserve"> If this condition is true, ACEI and ARB will not be recommended. </w:t>
        </w:r>
      </w:ins>
      <w:ins w:id="118" w:author="Samson Tu" w:date="2015-12-09T09:37:00Z">
        <w:r w:rsidR="00271F79">
          <w:t>A</w:t>
        </w:r>
        <w:r>
          <w:t xml:space="preserve">bsence of decision </w:t>
        </w:r>
        <w:proofErr w:type="spellStart"/>
        <w:r>
          <w:t>eGFR</w:t>
        </w:r>
        <w:proofErr w:type="spellEnd"/>
        <w:r>
          <w:t xml:space="preserve"> and</w:t>
        </w:r>
      </w:ins>
      <w:ins w:id="119" w:author="Samson Tu" w:date="2015-12-09T09:38:00Z">
        <w:r>
          <w:t xml:space="preserve"> decision</w:t>
        </w:r>
      </w:ins>
      <w:ins w:id="120" w:author="Samson Tu" w:date="2015-12-09T09:37:00Z">
        <w:r>
          <w:t xml:space="preserve"> creatinine</w:t>
        </w:r>
      </w:ins>
      <w:ins w:id="121" w:author="Samson Tu" w:date="2015-12-09T09:42:00Z">
        <w:r w:rsidR="00271F79">
          <w:t xml:space="preserve"> was</w:t>
        </w:r>
      </w:ins>
      <w:ins w:id="122" w:author="Samson Tu" w:date="2015-12-09T09:40:00Z">
        <w:r w:rsidR="00271F79">
          <w:t xml:space="preserve"> made into </w:t>
        </w:r>
        <w:bookmarkStart w:id="123" w:name="OLE_LINK7"/>
        <w:bookmarkStart w:id="124" w:name="OLE_LINK8"/>
        <w:r w:rsidR="00271F79">
          <w:t>controllable/changeable “do not start condition.</w:t>
        </w:r>
        <w:bookmarkEnd w:id="123"/>
        <w:bookmarkEnd w:id="124"/>
        <w:r w:rsidR="00271F79">
          <w:t xml:space="preserve">” If </w:t>
        </w:r>
      </w:ins>
      <w:ins w:id="125" w:author="Samson Tu" w:date="2015-12-09T09:42:00Z">
        <w:r w:rsidR="00271F79">
          <w:t>the</w:t>
        </w:r>
      </w:ins>
      <w:ins w:id="126" w:author="Samson Tu" w:date="2015-12-09T09:40:00Z">
        <w:r w:rsidR="00271F79">
          <w:t xml:space="preserve"> condition</w:t>
        </w:r>
      </w:ins>
      <w:ins w:id="127" w:author="Samson Tu" w:date="2015-12-09T09:42:00Z">
        <w:r w:rsidR="00271F79">
          <w:t xml:space="preserve"> </w:t>
        </w:r>
      </w:ins>
      <w:ins w:id="128" w:author="Samson Tu" w:date="2015-12-09T09:40:00Z">
        <w:r w:rsidR="00271F79">
          <w:t>is true, the</w:t>
        </w:r>
      </w:ins>
      <w:ins w:id="129" w:author="Samson Tu" w:date="2015-12-09T09:42:00Z">
        <w:r w:rsidR="00271F79">
          <w:t xml:space="preserve"> recommendation to use ACEI or ARB will be blocked.</w:t>
        </w:r>
      </w:ins>
    </w:p>
    <w:p w:rsidR="00271F79" w:rsidRDefault="00271F79" w:rsidP="00D47B9B">
      <w:pPr>
        <w:pStyle w:val="ListParagraph"/>
        <w:numPr>
          <w:ilvl w:val="0"/>
          <w:numId w:val="40"/>
        </w:numPr>
        <w:rPr>
          <w:ins w:id="130" w:author="Samson Tu" w:date="2015-12-09T09:47:00Z"/>
        </w:rPr>
        <w:pPrChange w:id="131" w:author="Samson Tu" w:date="2015-12-09T09:25:00Z">
          <w:pPr/>
        </w:pPrChange>
      </w:pPr>
      <w:ins w:id="132" w:author="Samson Tu" w:date="2015-12-09T09:42:00Z">
        <w:r>
          <w:t xml:space="preserve">The conditions </w:t>
        </w:r>
        <w:bookmarkStart w:id="133" w:name="OLE_LINK11"/>
        <w:bookmarkStart w:id="134" w:name="OLE_LINK12"/>
        <w:r>
          <w:t>SBP&lt;</w:t>
        </w:r>
        <w:proofErr w:type="gramStart"/>
        <w:r>
          <w:t>110</w:t>
        </w:r>
        <w:bookmarkEnd w:id="133"/>
        <w:bookmarkEnd w:id="134"/>
        <w:r>
          <w:t xml:space="preserve">  and</w:t>
        </w:r>
        <w:proofErr w:type="gramEnd"/>
        <w:r>
          <w:t xml:space="preserve"> absence of SB</w:t>
        </w:r>
      </w:ins>
      <w:ins w:id="135" w:author="Samson Tu" w:date="2015-12-09T09:47:00Z">
        <w:r w:rsidR="00DD664B">
          <w:t>P</w:t>
        </w:r>
      </w:ins>
      <w:ins w:id="136" w:author="Samson Tu" w:date="2015-12-09T09:42:00Z">
        <w:r>
          <w:t xml:space="preserve"> within last 30 days were made into </w:t>
        </w:r>
      </w:ins>
      <w:bookmarkStart w:id="137" w:name="OLE_LINK9"/>
      <w:bookmarkStart w:id="138" w:name="OLE_LINK10"/>
      <w:ins w:id="139" w:author="Samson Tu" w:date="2015-12-09T09:45:00Z">
        <w:r w:rsidR="003F46AE">
          <w:t xml:space="preserve">controllable/changeable “do not start condition </w:t>
        </w:r>
      </w:ins>
      <w:bookmarkEnd w:id="137"/>
      <w:bookmarkEnd w:id="138"/>
      <w:ins w:id="140" w:author="Samson Tu" w:date="2015-12-09T09:48:00Z">
        <w:r w:rsidR="00DD664B">
          <w:t>of</w:t>
        </w:r>
      </w:ins>
      <w:ins w:id="141" w:author="Samson Tu" w:date="2015-12-09T09:45:00Z">
        <w:r w:rsidR="003F46AE">
          <w:t xml:space="preserve"> ARB, Aldosterone </w:t>
        </w:r>
      </w:ins>
      <w:ins w:id="142" w:author="Samson Tu" w:date="2015-12-09T09:46:00Z">
        <w:r w:rsidR="003F46AE">
          <w:t xml:space="preserve">antagonist, ACEI, Hydralazine, and </w:t>
        </w:r>
      </w:ins>
      <w:proofErr w:type="spellStart"/>
      <w:ins w:id="143" w:author="Samson Tu" w:date="2015-12-09T09:47:00Z">
        <w:r w:rsidR="00DD664B">
          <w:t>Isosorbide</w:t>
        </w:r>
        <w:proofErr w:type="spellEnd"/>
        <w:r w:rsidR="00DD664B">
          <w:t xml:space="preserve"> </w:t>
        </w:r>
        <w:proofErr w:type="spellStart"/>
        <w:r w:rsidR="00DD664B">
          <w:t>dinitrate</w:t>
        </w:r>
        <w:proofErr w:type="spellEnd"/>
        <w:r w:rsidR="00DD664B">
          <w:t>.</w:t>
        </w:r>
      </w:ins>
    </w:p>
    <w:p w:rsidR="00DD664B" w:rsidRDefault="00DD664B" w:rsidP="00D47B9B">
      <w:pPr>
        <w:pStyle w:val="ListParagraph"/>
        <w:numPr>
          <w:ilvl w:val="0"/>
          <w:numId w:val="40"/>
        </w:numPr>
        <w:rPr>
          <w:ins w:id="144" w:author="Samson Tu" w:date="2015-12-09T09:50:00Z"/>
        </w:rPr>
        <w:pPrChange w:id="145" w:author="Samson Tu" w:date="2015-12-09T09:25:00Z">
          <w:pPr/>
        </w:pPrChange>
      </w:pPr>
      <w:ins w:id="146" w:author="Samson Tu" w:date="2015-12-09T09:47:00Z">
        <w:r>
          <w:t xml:space="preserve">The condition absence of SBP within last 30 days was made into controllable/changeable “do not start condition </w:t>
        </w:r>
      </w:ins>
      <w:ins w:id="147" w:author="Samson Tu" w:date="2015-12-09T09:48:00Z">
        <w:r>
          <w:t>of</w:t>
        </w:r>
      </w:ins>
      <w:ins w:id="148" w:author="Samson Tu" w:date="2015-12-09T09:47:00Z">
        <w:r>
          <w:t xml:space="preserve"> Beta blocker. </w:t>
        </w:r>
      </w:ins>
      <w:ins w:id="149" w:author="Samson Tu" w:date="2015-12-09T09:48:00Z">
        <w:r>
          <w:t>SBP&lt;110 is a relative contraindication of BB.</w:t>
        </w:r>
      </w:ins>
    </w:p>
    <w:p w:rsidR="00DD664B" w:rsidRDefault="00DD664B" w:rsidP="00D47B9B">
      <w:pPr>
        <w:pStyle w:val="ListParagraph"/>
        <w:numPr>
          <w:ilvl w:val="0"/>
          <w:numId w:val="40"/>
        </w:numPr>
        <w:pPrChange w:id="150" w:author="Samson Tu" w:date="2015-12-09T09:25:00Z">
          <w:pPr/>
        </w:pPrChange>
      </w:pPr>
      <w:ins w:id="151" w:author="Samson Tu" w:date="2015-12-09T09:50:00Z">
        <w:r>
          <w:t xml:space="preserve">“20% in creatinine </w:t>
        </w:r>
        <w:proofErr w:type="spellStart"/>
        <w:r>
          <w:t>afater</w:t>
        </w:r>
        <w:proofErr w:type="spellEnd"/>
        <w:r>
          <w:t xml:space="preserve"> ACE/ARB” was made into a </w:t>
        </w:r>
      </w:ins>
      <w:ins w:id="152" w:author="Samson Tu" w:date="2015-12-09T09:52:00Z">
        <w:r w:rsidR="00B46708">
          <w:t xml:space="preserve">primary </w:t>
        </w:r>
      </w:ins>
      <w:ins w:id="153" w:author="Samson Tu" w:date="2015-12-09T09:50:00Z">
        <w:r>
          <w:t>message in “</w:t>
        </w:r>
      </w:ins>
      <w:ins w:id="154" w:author="Samson Tu" w:date="2015-12-09T09:52:00Z">
        <w:r w:rsidR="00B46708" w:rsidRPr="007E1BCC">
          <w:t>PMs after generating recommendations</w:t>
        </w:r>
        <w:r w:rsidR="00B46708">
          <w:t>.”</w:t>
        </w:r>
      </w:ins>
      <w:ins w:id="155" w:author="Samson Tu" w:date="2015-12-09T09:53:00Z">
        <w:r w:rsidR="00B46708">
          <w:t xml:space="preserve"> The message text is “The patient’s creatinine appears to increate by more than 20% after initiation of ACE</w:t>
        </w:r>
      </w:ins>
      <w:ins w:id="156" w:author="Samson Tu" w:date="2015-12-09T09:54:00Z">
        <w:r w:rsidR="00B46708">
          <w:t xml:space="preserve"> inhibitor or ARB. Evaluate clinical significance.”</w:t>
        </w:r>
      </w:ins>
    </w:p>
    <w:p w:rsidR="00286F05" w:rsidRDefault="00286F05" w:rsidP="00286F05"/>
    <w:p w:rsidR="00286F05" w:rsidRDefault="00286F05" w:rsidP="00286F05">
      <w:r>
        <w:t>Mike and Geoff, please add your comments….</w:t>
      </w:r>
    </w:p>
    <w:p w:rsidR="00286F05" w:rsidRDefault="00286F05" w:rsidP="00286F05"/>
    <w:p w:rsidR="00286F05" w:rsidRDefault="00286F05" w:rsidP="00286F05">
      <w:r>
        <w:t>Susana</w:t>
      </w:r>
    </w:p>
    <w:p w:rsidR="00286F05" w:rsidRDefault="00286F05" w:rsidP="00286F05">
      <w:pPr>
        <w:rPr>
          <w:rFonts w:ascii="Bradley Hand ITC" w:hAnsi="Bradley Hand ITC"/>
          <w:i/>
          <w:iCs/>
          <w:color w:val="1F497D"/>
        </w:rPr>
      </w:pPr>
      <w:r>
        <w:rPr>
          <w:rFonts w:ascii="Bradley Hand ITC" w:hAnsi="Bradley Hand ITC"/>
          <w:i/>
          <w:iCs/>
          <w:color w:val="1F497D"/>
        </w:rPr>
        <w:t>Susana Martins MD MSc</w:t>
      </w:r>
    </w:p>
    <w:p w:rsidR="00286F05" w:rsidRDefault="00286F05" w:rsidP="00286F05">
      <w:pPr>
        <w:rPr>
          <w:rFonts w:ascii="Bradley Hand ITC" w:hAnsi="Bradley Hand ITC"/>
          <w:i/>
          <w:iCs/>
          <w:color w:val="1F497D"/>
        </w:rPr>
      </w:pPr>
      <w:r>
        <w:rPr>
          <w:rFonts w:ascii="Bradley Hand ITC" w:hAnsi="Bradley Hand ITC"/>
          <w:i/>
          <w:iCs/>
          <w:color w:val="1F497D"/>
        </w:rPr>
        <w:t>Health Science Specialist</w:t>
      </w:r>
    </w:p>
    <w:p w:rsidR="00286F05" w:rsidRDefault="00286F05" w:rsidP="00286F05">
      <w:pPr>
        <w:rPr>
          <w:rFonts w:ascii="Bradley Hand ITC" w:hAnsi="Bradley Hand ITC"/>
          <w:i/>
          <w:iCs/>
          <w:color w:val="1F497D"/>
        </w:rPr>
      </w:pPr>
      <w:r>
        <w:rPr>
          <w:rFonts w:ascii="Bradley Hand ITC" w:hAnsi="Bradley Hand ITC"/>
          <w:i/>
          <w:iCs/>
          <w:color w:val="1F497D"/>
        </w:rPr>
        <w:t>PERC</w:t>
      </w:r>
    </w:p>
    <w:p w:rsidR="00286F05" w:rsidRDefault="00286F05" w:rsidP="00286F05">
      <w:pPr>
        <w:rPr>
          <w:rFonts w:ascii="Bradley Hand ITC" w:hAnsi="Bradley Hand ITC"/>
          <w:i/>
          <w:iCs/>
        </w:rPr>
      </w:pPr>
      <w:r>
        <w:rPr>
          <w:rFonts w:ascii="Bradley Hand ITC" w:hAnsi="Bradley Hand ITC"/>
          <w:i/>
          <w:iCs/>
          <w:color w:val="1F497D"/>
        </w:rPr>
        <w:t>Office of Mental Health Operations</w:t>
      </w:r>
    </w:p>
    <w:p w:rsidR="00286F05" w:rsidRDefault="00286F05" w:rsidP="00286F05">
      <w:pPr>
        <w:rPr>
          <w:rFonts w:ascii="Calibri" w:hAnsi="Calibri"/>
        </w:rPr>
      </w:pPr>
    </w:p>
    <w:p w:rsidR="00286F05" w:rsidRPr="00D2703D" w:rsidRDefault="00286F05" w:rsidP="00AE05EE"/>
    <w:sectPr w:rsidR="00286F05" w:rsidRPr="00D2703D" w:rsidSect="00BE3CCE">
      <w:pgSz w:w="12240" w:h="15840"/>
      <w:pgMar w:top="1440" w:right="1440" w:bottom="63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hapalyuenk" w:date="2015-10-13T08:37:00Z" w:initials="KY">
    <w:p w:rsidR="00E12BA3" w:rsidRDefault="00E12BA3">
      <w:pPr>
        <w:pStyle w:val="CommentText"/>
      </w:pPr>
      <w:r>
        <w:rPr>
          <w:rStyle w:val="CommentReference"/>
        </w:rPr>
        <w:annotationRef/>
      </w:r>
      <w:r>
        <w:t xml:space="preserve">Mike noted during offline testing pilot that “sleep apnea” is very relevant to the treatment of HF, and is something we should think about including in the future. Note that for this project, sleep apnea is out of the scope. </w:t>
      </w:r>
    </w:p>
  </w:comment>
  <w:comment w:id="1" w:author="Department of Veterans Affairs" w:date="2015-11-10T13:51:00Z" w:initials="DoVA">
    <w:p w:rsidR="00E12BA3" w:rsidRDefault="00E12BA3">
      <w:pPr>
        <w:pStyle w:val="CommentText"/>
      </w:pPr>
      <w:r>
        <w:rPr>
          <w:rStyle w:val="CommentReference"/>
        </w:rPr>
        <w:annotationRef/>
      </w:r>
      <w:r>
        <w:t xml:space="preserve">Add </w:t>
      </w:r>
      <w:proofErr w:type="spellStart"/>
      <w:r>
        <w:t>eGFR</w:t>
      </w:r>
      <w:proofErr w:type="spellEnd"/>
      <w:r>
        <w:t xml:space="preserve"> 11/10/15</w:t>
      </w:r>
    </w:p>
  </w:comment>
  <w:comment w:id="2" w:author="Department of Veterans Affairs" w:date="2015-10-13T08:37:00Z" w:initials="DoVA">
    <w:p w:rsidR="00E12BA3" w:rsidRDefault="00E12BA3">
      <w:pPr>
        <w:pStyle w:val="CommentText"/>
      </w:pPr>
      <w:r>
        <w:rPr>
          <w:rStyle w:val="CommentReference"/>
        </w:rPr>
        <w:annotationRef/>
      </w:r>
      <w:r>
        <w:t>Should ARB be a drug partner to avoid in HF?</w:t>
      </w:r>
    </w:p>
  </w:comment>
  <w:comment w:id="3" w:author="Department of Veterans Affairs" w:date="2015-10-13T08:37:00Z" w:initials="DoVA">
    <w:p w:rsidR="00E12BA3" w:rsidRDefault="00E12BA3">
      <w:pPr>
        <w:pStyle w:val="CommentText"/>
      </w:pPr>
      <w:r>
        <w:rPr>
          <w:rStyle w:val="CommentReference"/>
        </w:rPr>
        <w:annotationRef/>
      </w:r>
      <w:r>
        <w:t>Will double check with Samson</w:t>
      </w:r>
    </w:p>
  </w:comment>
  <w:comment w:id="4" w:author="vhapalyuenk" w:date="2015-10-13T08:37:00Z" w:initials="KY">
    <w:p w:rsidR="00E12BA3" w:rsidRDefault="00E12BA3">
      <w:pPr>
        <w:pStyle w:val="CommentText"/>
      </w:pPr>
      <w:r>
        <w:rPr>
          <w:rStyle w:val="CommentReference"/>
        </w:rPr>
        <w:annotationRef/>
      </w:r>
      <w:r>
        <w:t>Double check if this should really be the same as ACE – I think that Paul might have said something different for ACE and ARB special cases</w:t>
      </w:r>
    </w:p>
  </w:comment>
  <w:comment w:id="5" w:author="Department of Veterans Affairs" w:date="2015-10-13T08:37:00Z" w:initials="DoVA">
    <w:p w:rsidR="00E12BA3" w:rsidRDefault="00E12BA3">
      <w:pPr>
        <w:pStyle w:val="CommentText"/>
      </w:pPr>
      <w:r>
        <w:rPr>
          <w:rStyle w:val="CommentReference"/>
        </w:rPr>
        <w:annotationRef/>
      </w:r>
      <w:r>
        <w:t>As is encoded it is only ACE or ACE contraindicated. Believe it should be as stated in rules- ACE or ARB or contraindications to both. Will not change KB for now. Aligning rules with kb</w:t>
      </w:r>
    </w:p>
  </w:comment>
  <w:comment w:id="6" w:author="Department of Veterans Affairs" w:date="2015-10-13T08:37:00Z" w:initials="DoVA">
    <w:p w:rsidR="00E12BA3" w:rsidRDefault="00E12BA3">
      <w:pPr>
        <w:pStyle w:val="CommentText"/>
      </w:pPr>
      <w:r>
        <w:rPr>
          <w:rStyle w:val="CommentReference"/>
        </w:rPr>
        <w:annotationRef/>
      </w:r>
      <w:r>
        <w:t>Need to check if implemented in mapping table, believe not)</w:t>
      </w:r>
    </w:p>
  </w:comment>
  <w:comment w:id="7" w:author="vhapalyuenk" w:date="2015-10-13T08:37:00Z" w:initials="KY">
    <w:p w:rsidR="00E12BA3" w:rsidRDefault="00E12BA3">
      <w:pPr>
        <w:pStyle w:val="CommentText"/>
      </w:pPr>
      <w:r>
        <w:rPr>
          <w:rStyle w:val="CommentReference"/>
        </w:rPr>
        <w:annotationRef/>
      </w:r>
      <w:r>
        <w:t>Clarify temporal relationship between MI and HF ICD9 code. Should “develop symptoms of HF” be operationalized as ICD9 code for HF? Or presence of NYHA Class II</w:t>
      </w:r>
      <w:proofErr w:type="gramStart"/>
      <w:r>
        <w:t>,III,IV</w:t>
      </w:r>
      <w:proofErr w:type="gramEnd"/>
      <w:r>
        <w:t xml:space="preserve"> symptoms? Are these patients that developed HF after MI? So patients with recently developed HF? Or are these patients that already have HF and have MI and have worsening of symptoms? Both? These are Stage C recommendations. </w:t>
      </w:r>
    </w:p>
  </w:comment>
  <w:comment w:id="8" w:author="Department of Veterans Affairs" w:date="2015-10-13T08:37:00Z" w:initials="DoVA">
    <w:p w:rsidR="00E12BA3" w:rsidRDefault="00E12BA3">
      <w:pPr>
        <w:pStyle w:val="CommentText"/>
      </w:pPr>
      <w:r>
        <w:rPr>
          <w:rStyle w:val="CommentReference"/>
        </w:rPr>
        <w:annotationRef/>
      </w:r>
      <w:r>
        <w:t xml:space="preserve">Currently not evaluated if SBP&lt;110 </w:t>
      </w:r>
      <w:proofErr w:type="gramStart"/>
      <w:r>
        <w:t>( clinical</w:t>
      </w:r>
      <w:proofErr w:type="gramEnd"/>
      <w:r>
        <w:t xml:space="preserve"> algorithm flow)</w:t>
      </w:r>
    </w:p>
  </w:comment>
  <w:comment w:id="9" w:author="Department of Veterans Affairs" w:date="2015-10-13T08:37:00Z" w:initials="DoVA">
    <w:p w:rsidR="00E12BA3" w:rsidRDefault="00E12BA3">
      <w:pPr>
        <w:pStyle w:val="CommentText"/>
      </w:pPr>
      <w:r>
        <w:rPr>
          <w:rStyle w:val="CommentReference"/>
        </w:rPr>
        <w:annotationRef/>
      </w:r>
      <w:r>
        <w:t xml:space="preserve">Not all pts will have documentation for </w:t>
      </w:r>
      <w:proofErr w:type="spellStart"/>
      <w:r>
        <w:t>adr</w:t>
      </w:r>
      <w:proofErr w:type="spellEnd"/>
      <w:r>
        <w:t xml:space="preserve"> to ACE and to ARB, yet clinicians will make the judgement that the ACE/ARB is not appropriate- how to indicate this here? Use ‘OR’ or ‘AND’? </w:t>
      </w:r>
      <w:proofErr w:type="gramStart"/>
      <w:r>
        <w:t>using</w:t>
      </w:r>
      <w:proofErr w:type="gramEnd"/>
      <w:r>
        <w:t xml:space="preserve"> AND for now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396" w:rsidRDefault="00B00396" w:rsidP="0027219A">
      <w:pPr>
        <w:spacing w:line="240" w:lineRule="auto"/>
      </w:pPr>
      <w:r>
        <w:separator/>
      </w:r>
    </w:p>
  </w:endnote>
  <w:endnote w:type="continuationSeparator" w:id="0">
    <w:p w:rsidR="00B00396" w:rsidRDefault="00B00396" w:rsidP="00272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Segoe UI">
    <w:altName w:val="Menlo Bold"/>
    <w:charset w:val="00"/>
    <w:family w:val="swiss"/>
    <w:pitch w:val="variable"/>
    <w:sig w:usb0="E10022FF" w:usb1="C000E47F" w:usb2="00000029" w:usb3="00000000" w:csb0="000001DF" w:csb1="00000000"/>
  </w:font>
  <w:font w:name="Bradley Hand ITC">
    <w:altName w:val="Zapfino"/>
    <w:charset w:val="00"/>
    <w:family w:val="script"/>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396" w:rsidRDefault="00B00396" w:rsidP="0027219A">
      <w:pPr>
        <w:spacing w:line="240" w:lineRule="auto"/>
      </w:pPr>
      <w:r>
        <w:separator/>
      </w:r>
    </w:p>
  </w:footnote>
  <w:footnote w:type="continuationSeparator" w:id="0">
    <w:p w:rsidR="00B00396" w:rsidRDefault="00B00396" w:rsidP="0027219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2B9"/>
    <w:multiLevelType w:val="hybridMultilevel"/>
    <w:tmpl w:val="CC2E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84602"/>
    <w:multiLevelType w:val="hybridMultilevel"/>
    <w:tmpl w:val="8DAC9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C535A6"/>
    <w:multiLevelType w:val="hybridMultilevel"/>
    <w:tmpl w:val="C34E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51FB5"/>
    <w:multiLevelType w:val="hybridMultilevel"/>
    <w:tmpl w:val="4CE8E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D0131F"/>
    <w:multiLevelType w:val="multilevel"/>
    <w:tmpl w:val="A69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4034"/>
    <w:multiLevelType w:val="hybridMultilevel"/>
    <w:tmpl w:val="B79433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ABB2FB3"/>
    <w:multiLevelType w:val="multilevel"/>
    <w:tmpl w:val="464C3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B6361FB"/>
    <w:multiLevelType w:val="hybridMultilevel"/>
    <w:tmpl w:val="53F088CC"/>
    <w:lvl w:ilvl="0" w:tplc="6D9445F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37126E"/>
    <w:multiLevelType w:val="hybridMultilevel"/>
    <w:tmpl w:val="943AEDA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DE21E04"/>
    <w:multiLevelType w:val="multilevel"/>
    <w:tmpl w:val="8B7ED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14B641B"/>
    <w:multiLevelType w:val="multilevel"/>
    <w:tmpl w:val="52BE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D74ED"/>
    <w:multiLevelType w:val="hybridMultilevel"/>
    <w:tmpl w:val="02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85B38"/>
    <w:multiLevelType w:val="hybridMultilevel"/>
    <w:tmpl w:val="8A60E904"/>
    <w:lvl w:ilvl="0" w:tplc="E12AA828">
      <w:start w:val="1"/>
      <w:numFmt w:val="bullet"/>
      <w:lvlText w:val="•"/>
      <w:lvlJc w:val="left"/>
      <w:pPr>
        <w:tabs>
          <w:tab w:val="num" w:pos="360"/>
        </w:tabs>
        <w:ind w:left="360" w:hanging="360"/>
      </w:pPr>
      <w:rPr>
        <w:rFonts w:ascii="Arial" w:hAnsi="Arial" w:hint="default"/>
      </w:rPr>
    </w:lvl>
    <w:lvl w:ilvl="1" w:tplc="B526E068" w:tentative="1">
      <w:start w:val="1"/>
      <w:numFmt w:val="bullet"/>
      <w:lvlText w:val="•"/>
      <w:lvlJc w:val="left"/>
      <w:pPr>
        <w:tabs>
          <w:tab w:val="num" w:pos="1080"/>
        </w:tabs>
        <w:ind w:left="1080" w:hanging="360"/>
      </w:pPr>
      <w:rPr>
        <w:rFonts w:ascii="Arial" w:hAnsi="Arial" w:hint="default"/>
      </w:rPr>
    </w:lvl>
    <w:lvl w:ilvl="2" w:tplc="71BCB7F2" w:tentative="1">
      <w:start w:val="1"/>
      <w:numFmt w:val="bullet"/>
      <w:lvlText w:val="•"/>
      <w:lvlJc w:val="left"/>
      <w:pPr>
        <w:tabs>
          <w:tab w:val="num" w:pos="1800"/>
        </w:tabs>
        <w:ind w:left="1800" w:hanging="360"/>
      </w:pPr>
      <w:rPr>
        <w:rFonts w:ascii="Arial" w:hAnsi="Arial" w:hint="default"/>
      </w:rPr>
    </w:lvl>
    <w:lvl w:ilvl="3" w:tplc="5D1EB20C" w:tentative="1">
      <w:start w:val="1"/>
      <w:numFmt w:val="bullet"/>
      <w:lvlText w:val="•"/>
      <w:lvlJc w:val="left"/>
      <w:pPr>
        <w:tabs>
          <w:tab w:val="num" w:pos="2520"/>
        </w:tabs>
        <w:ind w:left="2520" w:hanging="360"/>
      </w:pPr>
      <w:rPr>
        <w:rFonts w:ascii="Arial" w:hAnsi="Arial" w:hint="default"/>
      </w:rPr>
    </w:lvl>
    <w:lvl w:ilvl="4" w:tplc="06F09492" w:tentative="1">
      <w:start w:val="1"/>
      <w:numFmt w:val="bullet"/>
      <w:lvlText w:val="•"/>
      <w:lvlJc w:val="left"/>
      <w:pPr>
        <w:tabs>
          <w:tab w:val="num" w:pos="3240"/>
        </w:tabs>
        <w:ind w:left="3240" w:hanging="360"/>
      </w:pPr>
      <w:rPr>
        <w:rFonts w:ascii="Arial" w:hAnsi="Arial" w:hint="default"/>
      </w:rPr>
    </w:lvl>
    <w:lvl w:ilvl="5" w:tplc="23D4D6F0" w:tentative="1">
      <w:start w:val="1"/>
      <w:numFmt w:val="bullet"/>
      <w:lvlText w:val="•"/>
      <w:lvlJc w:val="left"/>
      <w:pPr>
        <w:tabs>
          <w:tab w:val="num" w:pos="3960"/>
        </w:tabs>
        <w:ind w:left="3960" w:hanging="360"/>
      </w:pPr>
      <w:rPr>
        <w:rFonts w:ascii="Arial" w:hAnsi="Arial" w:hint="default"/>
      </w:rPr>
    </w:lvl>
    <w:lvl w:ilvl="6" w:tplc="4B1CFAFE" w:tentative="1">
      <w:start w:val="1"/>
      <w:numFmt w:val="bullet"/>
      <w:lvlText w:val="•"/>
      <w:lvlJc w:val="left"/>
      <w:pPr>
        <w:tabs>
          <w:tab w:val="num" w:pos="4680"/>
        </w:tabs>
        <w:ind w:left="4680" w:hanging="360"/>
      </w:pPr>
      <w:rPr>
        <w:rFonts w:ascii="Arial" w:hAnsi="Arial" w:hint="default"/>
      </w:rPr>
    </w:lvl>
    <w:lvl w:ilvl="7" w:tplc="79F4EDC0" w:tentative="1">
      <w:start w:val="1"/>
      <w:numFmt w:val="bullet"/>
      <w:lvlText w:val="•"/>
      <w:lvlJc w:val="left"/>
      <w:pPr>
        <w:tabs>
          <w:tab w:val="num" w:pos="5400"/>
        </w:tabs>
        <w:ind w:left="5400" w:hanging="360"/>
      </w:pPr>
      <w:rPr>
        <w:rFonts w:ascii="Arial" w:hAnsi="Arial" w:hint="default"/>
      </w:rPr>
    </w:lvl>
    <w:lvl w:ilvl="8" w:tplc="82A8DA3E" w:tentative="1">
      <w:start w:val="1"/>
      <w:numFmt w:val="bullet"/>
      <w:lvlText w:val="•"/>
      <w:lvlJc w:val="left"/>
      <w:pPr>
        <w:tabs>
          <w:tab w:val="num" w:pos="6120"/>
        </w:tabs>
        <w:ind w:left="6120" w:hanging="360"/>
      </w:pPr>
      <w:rPr>
        <w:rFonts w:ascii="Arial" w:hAnsi="Arial" w:hint="default"/>
      </w:rPr>
    </w:lvl>
  </w:abstractNum>
  <w:abstractNum w:abstractNumId="13">
    <w:nsid w:val="2E720CCF"/>
    <w:multiLevelType w:val="multilevel"/>
    <w:tmpl w:val="33C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84E13"/>
    <w:multiLevelType w:val="hybridMultilevel"/>
    <w:tmpl w:val="DF88E67A"/>
    <w:lvl w:ilvl="0" w:tplc="6DCA3878">
      <w:start w:val="1"/>
      <w:numFmt w:val="bullet"/>
      <w:lvlText w:val="•"/>
      <w:lvlJc w:val="left"/>
      <w:pPr>
        <w:tabs>
          <w:tab w:val="num" w:pos="360"/>
        </w:tabs>
        <w:ind w:left="360" w:hanging="360"/>
      </w:pPr>
      <w:rPr>
        <w:rFonts w:ascii="Arial" w:hAnsi="Arial" w:hint="default"/>
      </w:rPr>
    </w:lvl>
    <w:lvl w:ilvl="1" w:tplc="AE0EDA5E" w:tentative="1">
      <w:start w:val="1"/>
      <w:numFmt w:val="bullet"/>
      <w:lvlText w:val="•"/>
      <w:lvlJc w:val="left"/>
      <w:pPr>
        <w:tabs>
          <w:tab w:val="num" w:pos="1080"/>
        </w:tabs>
        <w:ind w:left="1080" w:hanging="360"/>
      </w:pPr>
      <w:rPr>
        <w:rFonts w:ascii="Arial" w:hAnsi="Arial" w:hint="default"/>
      </w:rPr>
    </w:lvl>
    <w:lvl w:ilvl="2" w:tplc="07862254" w:tentative="1">
      <w:start w:val="1"/>
      <w:numFmt w:val="bullet"/>
      <w:lvlText w:val="•"/>
      <w:lvlJc w:val="left"/>
      <w:pPr>
        <w:tabs>
          <w:tab w:val="num" w:pos="1800"/>
        </w:tabs>
        <w:ind w:left="1800" w:hanging="360"/>
      </w:pPr>
      <w:rPr>
        <w:rFonts w:ascii="Arial" w:hAnsi="Arial" w:hint="default"/>
      </w:rPr>
    </w:lvl>
    <w:lvl w:ilvl="3" w:tplc="77546722" w:tentative="1">
      <w:start w:val="1"/>
      <w:numFmt w:val="bullet"/>
      <w:lvlText w:val="•"/>
      <w:lvlJc w:val="left"/>
      <w:pPr>
        <w:tabs>
          <w:tab w:val="num" w:pos="2520"/>
        </w:tabs>
        <w:ind w:left="2520" w:hanging="360"/>
      </w:pPr>
      <w:rPr>
        <w:rFonts w:ascii="Arial" w:hAnsi="Arial" w:hint="default"/>
      </w:rPr>
    </w:lvl>
    <w:lvl w:ilvl="4" w:tplc="E6107D92" w:tentative="1">
      <w:start w:val="1"/>
      <w:numFmt w:val="bullet"/>
      <w:lvlText w:val="•"/>
      <w:lvlJc w:val="left"/>
      <w:pPr>
        <w:tabs>
          <w:tab w:val="num" w:pos="3240"/>
        </w:tabs>
        <w:ind w:left="3240" w:hanging="360"/>
      </w:pPr>
      <w:rPr>
        <w:rFonts w:ascii="Arial" w:hAnsi="Arial" w:hint="default"/>
      </w:rPr>
    </w:lvl>
    <w:lvl w:ilvl="5" w:tplc="ED463BCA" w:tentative="1">
      <w:start w:val="1"/>
      <w:numFmt w:val="bullet"/>
      <w:lvlText w:val="•"/>
      <w:lvlJc w:val="left"/>
      <w:pPr>
        <w:tabs>
          <w:tab w:val="num" w:pos="3960"/>
        </w:tabs>
        <w:ind w:left="3960" w:hanging="360"/>
      </w:pPr>
      <w:rPr>
        <w:rFonts w:ascii="Arial" w:hAnsi="Arial" w:hint="default"/>
      </w:rPr>
    </w:lvl>
    <w:lvl w:ilvl="6" w:tplc="0B96C9F8" w:tentative="1">
      <w:start w:val="1"/>
      <w:numFmt w:val="bullet"/>
      <w:lvlText w:val="•"/>
      <w:lvlJc w:val="left"/>
      <w:pPr>
        <w:tabs>
          <w:tab w:val="num" w:pos="4680"/>
        </w:tabs>
        <w:ind w:left="4680" w:hanging="360"/>
      </w:pPr>
      <w:rPr>
        <w:rFonts w:ascii="Arial" w:hAnsi="Arial" w:hint="default"/>
      </w:rPr>
    </w:lvl>
    <w:lvl w:ilvl="7" w:tplc="D6866702" w:tentative="1">
      <w:start w:val="1"/>
      <w:numFmt w:val="bullet"/>
      <w:lvlText w:val="•"/>
      <w:lvlJc w:val="left"/>
      <w:pPr>
        <w:tabs>
          <w:tab w:val="num" w:pos="5400"/>
        </w:tabs>
        <w:ind w:left="5400" w:hanging="360"/>
      </w:pPr>
      <w:rPr>
        <w:rFonts w:ascii="Arial" w:hAnsi="Arial" w:hint="default"/>
      </w:rPr>
    </w:lvl>
    <w:lvl w:ilvl="8" w:tplc="10BEA366" w:tentative="1">
      <w:start w:val="1"/>
      <w:numFmt w:val="bullet"/>
      <w:lvlText w:val="•"/>
      <w:lvlJc w:val="left"/>
      <w:pPr>
        <w:tabs>
          <w:tab w:val="num" w:pos="6120"/>
        </w:tabs>
        <w:ind w:left="6120" w:hanging="360"/>
      </w:pPr>
      <w:rPr>
        <w:rFonts w:ascii="Arial" w:hAnsi="Arial" w:hint="default"/>
      </w:rPr>
    </w:lvl>
  </w:abstractNum>
  <w:abstractNum w:abstractNumId="15">
    <w:nsid w:val="3C9E272E"/>
    <w:multiLevelType w:val="hybridMultilevel"/>
    <w:tmpl w:val="AF8625F2"/>
    <w:lvl w:ilvl="0" w:tplc="6D9445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2568D"/>
    <w:multiLevelType w:val="hybridMultilevel"/>
    <w:tmpl w:val="C62AB9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F987D99"/>
    <w:multiLevelType w:val="hybridMultilevel"/>
    <w:tmpl w:val="A058B632"/>
    <w:lvl w:ilvl="0" w:tplc="6D9445F0">
      <w:numFmt w:val="bullet"/>
      <w:lvlText w:val="-"/>
      <w:lvlJc w:val="left"/>
      <w:pPr>
        <w:ind w:left="720" w:hanging="360"/>
      </w:pPr>
      <w:rPr>
        <w:rFonts w:ascii="Calibri" w:eastAsiaTheme="minorHAnsi" w:hAnsi="Calibri" w:cstheme="minorBidi" w:hint="default"/>
      </w:rPr>
    </w:lvl>
    <w:lvl w:ilvl="1" w:tplc="6D9445F0">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431958"/>
    <w:multiLevelType w:val="hybridMultilevel"/>
    <w:tmpl w:val="94CA78C8"/>
    <w:lvl w:ilvl="0" w:tplc="6D9445F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80782B"/>
    <w:multiLevelType w:val="hybridMultilevel"/>
    <w:tmpl w:val="4FD4F046"/>
    <w:lvl w:ilvl="0" w:tplc="6D9445F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7FE2402"/>
    <w:multiLevelType w:val="multilevel"/>
    <w:tmpl w:val="42923A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8657D6B"/>
    <w:multiLevelType w:val="multilevel"/>
    <w:tmpl w:val="9FD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BA5A83"/>
    <w:multiLevelType w:val="multilevel"/>
    <w:tmpl w:val="5532B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A8A4AC1"/>
    <w:multiLevelType w:val="multilevel"/>
    <w:tmpl w:val="25A8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1F42D0"/>
    <w:multiLevelType w:val="multilevel"/>
    <w:tmpl w:val="E95639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22345FC"/>
    <w:multiLevelType w:val="hybridMultilevel"/>
    <w:tmpl w:val="1612F2DE"/>
    <w:lvl w:ilvl="0" w:tplc="6D9445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7F4A51"/>
    <w:multiLevelType w:val="hybridMultilevel"/>
    <w:tmpl w:val="6F86DDCC"/>
    <w:lvl w:ilvl="0" w:tplc="6D9445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8815F9"/>
    <w:multiLevelType w:val="multilevel"/>
    <w:tmpl w:val="424A8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0C82458"/>
    <w:multiLevelType w:val="hybridMultilevel"/>
    <w:tmpl w:val="0F884CB2"/>
    <w:lvl w:ilvl="0" w:tplc="00B46794">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8C0B4F"/>
    <w:multiLevelType w:val="hybridMultilevel"/>
    <w:tmpl w:val="53880920"/>
    <w:lvl w:ilvl="0" w:tplc="04090001">
      <w:start w:val="1"/>
      <w:numFmt w:val="bullet"/>
      <w:lvlText w:val=""/>
      <w:lvlJc w:val="left"/>
      <w:pPr>
        <w:ind w:left="360" w:hanging="360"/>
      </w:pPr>
      <w:rPr>
        <w:rFonts w:ascii="Symbol" w:hAnsi="Symbol" w:hint="default"/>
      </w:rPr>
    </w:lvl>
    <w:lvl w:ilvl="1" w:tplc="6D9445F0">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A12230"/>
    <w:multiLevelType w:val="hybridMultilevel"/>
    <w:tmpl w:val="8D0EDD48"/>
    <w:lvl w:ilvl="0" w:tplc="A614E202">
      <w:start w:val="1"/>
      <w:numFmt w:val="bullet"/>
      <w:lvlText w:val="•"/>
      <w:lvlJc w:val="left"/>
      <w:pPr>
        <w:tabs>
          <w:tab w:val="num" w:pos="360"/>
        </w:tabs>
        <w:ind w:left="360" w:hanging="360"/>
      </w:pPr>
      <w:rPr>
        <w:rFonts w:ascii="Arial" w:hAnsi="Arial" w:hint="default"/>
      </w:rPr>
    </w:lvl>
    <w:lvl w:ilvl="1" w:tplc="2790319C" w:tentative="1">
      <w:start w:val="1"/>
      <w:numFmt w:val="bullet"/>
      <w:lvlText w:val="•"/>
      <w:lvlJc w:val="left"/>
      <w:pPr>
        <w:tabs>
          <w:tab w:val="num" w:pos="1080"/>
        </w:tabs>
        <w:ind w:left="1080" w:hanging="360"/>
      </w:pPr>
      <w:rPr>
        <w:rFonts w:ascii="Arial" w:hAnsi="Arial" w:hint="default"/>
      </w:rPr>
    </w:lvl>
    <w:lvl w:ilvl="2" w:tplc="96501F04" w:tentative="1">
      <w:start w:val="1"/>
      <w:numFmt w:val="bullet"/>
      <w:lvlText w:val="•"/>
      <w:lvlJc w:val="left"/>
      <w:pPr>
        <w:tabs>
          <w:tab w:val="num" w:pos="1800"/>
        </w:tabs>
        <w:ind w:left="1800" w:hanging="360"/>
      </w:pPr>
      <w:rPr>
        <w:rFonts w:ascii="Arial" w:hAnsi="Arial" w:hint="default"/>
      </w:rPr>
    </w:lvl>
    <w:lvl w:ilvl="3" w:tplc="63541622" w:tentative="1">
      <w:start w:val="1"/>
      <w:numFmt w:val="bullet"/>
      <w:lvlText w:val="•"/>
      <w:lvlJc w:val="left"/>
      <w:pPr>
        <w:tabs>
          <w:tab w:val="num" w:pos="2520"/>
        </w:tabs>
        <w:ind w:left="2520" w:hanging="360"/>
      </w:pPr>
      <w:rPr>
        <w:rFonts w:ascii="Arial" w:hAnsi="Arial" w:hint="default"/>
      </w:rPr>
    </w:lvl>
    <w:lvl w:ilvl="4" w:tplc="8B0CF3EE" w:tentative="1">
      <w:start w:val="1"/>
      <w:numFmt w:val="bullet"/>
      <w:lvlText w:val="•"/>
      <w:lvlJc w:val="left"/>
      <w:pPr>
        <w:tabs>
          <w:tab w:val="num" w:pos="3240"/>
        </w:tabs>
        <w:ind w:left="3240" w:hanging="360"/>
      </w:pPr>
      <w:rPr>
        <w:rFonts w:ascii="Arial" w:hAnsi="Arial" w:hint="default"/>
      </w:rPr>
    </w:lvl>
    <w:lvl w:ilvl="5" w:tplc="868E872C" w:tentative="1">
      <w:start w:val="1"/>
      <w:numFmt w:val="bullet"/>
      <w:lvlText w:val="•"/>
      <w:lvlJc w:val="left"/>
      <w:pPr>
        <w:tabs>
          <w:tab w:val="num" w:pos="3960"/>
        </w:tabs>
        <w:ind w:left="3960" w:hanging="360"/>
      </w:pPr>
      <w:rPr>
        <w:rFonts w:ascii="Arial" w:hAnsi="Arial" w:hint="default"/>
      </w:rPr>
    </w:lvl>
    <w:lvl w:ilvl="6" w:tplc="16AC267C" w:tentative="1">
      <w:start w:val="1"/>
      <w:numFmt w:val="bullet"/>
      <w:lvlText w:val="•"/>
      <w:lvlJc w:val="left"/>
      <w:pPr>
        <w:tabs>
          <w:tab w:val="num" w:pos="4680"/>
        </w:tabs>
        <w:ind w:left="4680" w:hanging="360"/>
      </w:pPr>
      <w:rPr>
        <w:rFonts w:ascii="Arial" w:hAnsi="Arial" w:hint="default"/>
      </w:rPr>
    </w:lvl>
    <w:lvl w:ilvl="7" w:tplc="E4448BC2" w:tentative="1">
      <w:start w:val="1"/>
      <w:numFmt w:val="bullet"/>
      <w:lvlText w:val="•"/>
      <w:lvlJc w:val="left"/>
      <w:pPr>
        <w:tabs>
          <w:tab w:val="num" w:pos="5400"/>
        </w:tabs>
        <w:ind w:left="5400" w:hanging="360"/>
      </w:pPr>
      <w:rPr>
        <w:rFonts w:ascii="Arial" w:hAnsi="Arial" w:hint="default"/>
      </w:rPr>
    </w:lvl>
    <w:lvl w:ilvl="8" w:tplc="387C4E18" w:tentative="1">
      <w:start w:val="1"/>
      <w:numFmt w:val="bullet"/>
      <w:lvlText w:val="•"/>
      <w:lvlJc w:val="left"/>
      <w:pPr>
        <w:tabs>
          <w:tab w:val="num" w:pos="6120"/>
        </w:tabs>
        <w:ind w:left="6120" w:hanging="360"/>
      </w:pPr>
      <w:rPr>
        <w:rFonts w:ascii="Arial" w:hAnsi="Arial" w:hint="default"/>
      </w:rPr>
    </w:lvl>
  </w:abstractNum>
  <w:abstractNum w:abstractNumId="31">
    <w:nsid w:val="63091FB3"/>
    <w:multiLevelType w:val="hybridMultilevel"/>
    <w:tmpl w:val="BA5C00AE"/>
    <w:lvl w:ilvl="0" w:tplc="6D9445F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9B298A"/>
    <w:multiLevelType w:val="multilevel"/>
    <w:tmpl w:val="8ED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0E10F7"/>
    <w:multiLevelType w:val="multilevel"/>
    <w:tmpl w:val="2D48B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46460C5"/>
    <w:multiLevelType w:val="hybridMultilevel"/>
    <w:tmpl w:val="3FEE0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9172F3"/>
    <w:multiLevelType w:val="multilevel"/>
    <w:tmpl w:val="C62AB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B141278"/>
    <w:multiLevelType w:val="hybridMultilevel"/>
    <w:tmpl w:val="726A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40083"/>
    <w:multiLevelType w:val="hybridMultilevel"/>
    <w:tmpl w:val="834431CC"/>
    <w:lvl w:ilvl="0" w:tplc="6D9445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A0E86"/>
    <w:multiLevelType w:val="hybridMultilevel"/>
    <w:tmpl w:val="230A84CA"/>
    <w:lvl w:ilvl="0" w:tplc="6D9445F0">
      <w:numFmt w:val="bullet"/>
      <w:lvlText w:val="-"/>
      <w:lvlJc w:val="left"/>
      <w:pPr>
        <w:ind w:left="720" w:hanging="360"/>
      </w:pPr>
      <w:rPr>
        <w:rFonts w:ascii="Calibri" w:eastAsiaTheme="minorHAnsi" w:hAnsi="Calibri" w:cstheme="minorBidi" w:hint="default"/>
      </w:rPr>
    </w:lvl>
    <w:lvl w:ilvl="1" w:tplc="6D9445F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12"/>
  </w:num>
  <w:num w:numId="4">
    <w:abstractNumId w:val="14"/>
  </w:num>
  <w:num w:numId="5">
    <w:abstractNumId w:val="2"/>
  </w:num>
  <w:num w:numId="6">
    <w:abstractNumId w:val="11"/>
  </w:num>
  <w:num w:numId="7">
    <w:abstractNumId w:val="38"/>
  </w:num>
  <w:num w:numId="8">
    <w:abstractNumId w:val="29"/>
  </w:num>
  <w:num w:numId="9">
    <w:abstractNumId w:val="34"/>
  </w:num>
  <w:num w:numId="10">
    <w:abstractNumId w:val="3"/>
  </w:num>
  <w:num w:numId="11">
    <w:abstractNumId w:val="25"/>
  </w:num>
  <w:num w:numId="12">
    <w:abstractNumId w:val="18"/>
  </w:num>
  <w:num w:numId="13">
    <w:abstractNumId w:val="7"/>
  </w:num>
  <w:num w:numId="14">
    <w:abstractNumId w:val="19"/>
  </w:num>
  <w:num w:numId="15">
    <w:abstractNumId w:val="8"/>
  </w:num>
  <w:num w:numId="16">
    <w:abstractNumId w:val="26"/>
  </w:num>
  <w:num w:numId="17">
    <w:abstractNumId w:val="1"/>
  </w:num>
  <w:num w:numId="18">
    <w:abstractNumId w:val="37"/>
  </w:num>
  <w:num w:numId="19">
    <w:abstractNumId w:val="28"/>
  </w:num>
  <w:num w:numId="20">
    <w:abstractNumId w:val="31"/>
  </w:num>
  <w:num w:numId="21">
    <w:abstractNumId w:val="15"/>
  </w:num>
  <w:num w:numId="22">
    <w:abstractNumId w:val="0"/>
  </w:num>
  <w:num w:numId="23">
    <w:abstractNumId w:val="36"/>
  </w:num>
  <w:num w:numId="24">
    <w:abstractNumId w:val="33"/>
  </w:num>
  <w:num w:numId="25">
    <w:abstractNumId w:val="6"/>
  </w:num>
  <w:num w:numId="26">
    <w:abstractNumId w:val="24"/>
  </w:num>
  <w:num w:numId="27">
    <w:abstractNumId w:val="20"/>
  </w:num>
  <w:num w:numId="28">
    <w:abstractNumId w:val="27"/>
  </w:num>
  <w:num w:numId="29">
    <w:abstractNumId w:val="22"/>
  </w:num>
  <w:num w:numId="30">
    <w:abstractNumId w:val="9"/>
  </w:num>
  <w:num w:numId="31">
    <w:abstractNumId w:val="32"/>
  </w:num>
  <w:num w:numId="32">
    <w:abstractNumId w:val="10"/>
  </w:num>
  <w:num w:numId="33">
    <w:abstractNumId w:val="21"/>
  </w:num>
  <w:num w:numId="34">
    <w:abstractNumId w:val="13"/>
  </w:num>
  <w:num w:numId="35">
    <w:abstractNumId w:val="23"/>
  </w:num>
  <w:num w:numId="36">
    <w:abstractNumId w:val="4"/>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num>
  <w:num w:numId="39">
    <w:abstractNumId w:val="16"/>
  </w:num>
  <w:num w:numId="40">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50C"/>
    <w:rsid w:val="00001830"/>
    <w:rsid w:val="0001054C"/>
    <w:rsid w:val="000154F9"/>
    <w:rsid w:val="0002109D"/>
    <w:rsid w:val="0002598C"/>
    <w:rsid w:val="00066C22"/>
    <w:rsid w:val="00094DAC"/>
    <w:rsid w:val="000A0FAD"/>
    <w:rsid w:val="000A3496"/>
    <w:rsid w:val="000D08DD"/>
    <w:rsid w:val="00110511"/>
    <w:rsid w:val="00121526"/>
    <w:rsid w:val="0012667D"/>
    <w:rsid w:val="001343BD"/>
    <w:rsid w:val="001459FF"/>
    <w:rsid w:val="00145B7A"/>
    <w:rsid w:val="0014733A"/>
    <w:rsid w:val="001A0A51"/>
    <w:rsid w:val="001A0F1F"/>
    <w:rsid w:val="001A7922"/>
    <w:rsid w:val="001A7DFB"/>
    <w:rsid w:val="0023416A"/>
    <w:rsid w:val="00244779"/>
    <w:rsid w:val="00250DBD"/>
    <w:rsid w:val="00257495"/>
    <w:rsid w:val="00261443"/>
    <w:rsid w:val="00271F79"/>
    <w:rsid w:val="0027219A"/>
    <w:rsid w:val="00274457"/>
    <w:rsid w:val="00275FFA"/>
    <w:rsid w:val="0027650C"/>
    <w:rsid w:val="00286F05"/>
    <w:rsid w:val="0029220C"/>
    <w:rsid w:val="002F034E"/>
    <w:rsid w:val="00300CC6"/>
    <w:rsid w:val="00301417"/>
    <w:rsid w:val="0031301A"/>
    <w:rsid w:val="003267D0"/>
    <w:rsid w:val="0033036B"/>
    <w:rsid w:val="003314C8"/>
    <w:rsid w:val="003454D8"/>
    <w:rsid w:val="00360E60"/>
    <w:rsid w:val="00372199"/>
    <w:rsid w:val="0037370E"/>
    <w:rsid w:val="00387F27"/>
    <w:rsid w:val="003A5BFA"/>
    <w:rsid w:val="003B0903"/>
    <w:rsid w:val="003B1FE8"/>
    <w:rsid w:val="003B52E8"/>
    <w:rsid w:val="003B6AFB"/>
    <w:rsid w:val="003D4588"/>
    <w:rsid w:val="003E5DB5"/>
    <w:rsid w:val="003F40EC"/>
    <w:rsid w:val="003F46AE"/>
    <w:rsid w:val="00402DEC"/>
    <w:rsid w:val="004044DA"/>
    <w:rsid w:val="0040733B"/>
    <w:rsid w:val="00407B81"/>
    <w:rsid w:val="004173DA"/>
    <w:rsid w:val="00431BDF"/>
    <w:rsid w:val="004320EE"/>
    <w:rsid w:val="00456EA3"/>
    <w:rsid w:val="004934A1"/>
    <w:rsid w:val="004A240D"/>
    <w:rsid w:val="004C2E60"/>
    <w:rsid w:val="004C318A"/>
    <w:rsid w:val="004C6C94"/>
    <w:rsid w:val="004F7B3C"/>
    <w:rsid w:val="0050305A"/>
    <w:rsid w:val="00510B18"/>
    <w:rsid w:val="00515706"/>
    <w:rsid w:val="00521FB3"/>
    <w:rsid w:val="00527B92"/>
    <w:rsid w:val="0054797A"/>
    <w:rsid w:val="005611F7"/>
    <w:rsid w:val="00573D82"/>
    <w:rsid w:val="00583122"/>
    <w:rsid w:val="005B0B9D"/>
    <w:rsid w:val="005C0B0E"/>
    <w:rsid w:val="005D3C2C"/>
    <w:rsid w:val="005E561F"/>
    <w:rsid w:val="005F456C"/>
    <w:rsid w:val="00604AF8"/>
    <w:rsid w:val="006153A3"/>
    <w:rsid w:val="00622426"/>
    <w:rsid w:val="00626ECB"/>
    <w:rsid w:val="00627189"/>
    <w:rsid w:val="006274BD"/>
    <w:rsid w:val="00652FF6"/>
    <w:rsid w:val="006545DE"/>
    <w:rsid w:val="00656A60"/>
    <w:rsid w:val="006662D0"/>
    <w:rsid w:val="006901E7"/>
    <w:rsid w:val="00692C42"/>
    <w:rsid w:val="006966F0"/>
    <w:rsid w:val="006A25C1"/>
    <w:rsid w:val="006B0181"/>
    <w:rsid w:val="006B4234"/>
    <w:rsid w:val="006E4E72"/>
    <w:rsid w:val="006E7808"/>
    <w:rsid w:val="00706291"/>
    <w:rsid w:val="0071652C"/>
    <w:rsid w:val="007208A0"/>
    <w:rsid w:val="00723AE5"/>
    <w:rsid w:val="00746EFA"/>
    <w:rsid w:val="007602E9"/>
    <w:rsid w:val="007977AD"/>
    <w:rsid w:val="007B5BEB"/>
    <w:rsid w:val="007B7E85"/>
    <w:rsid w:val="007D1644"/>
    <w:rsid w:val="007E1BCC"/>
    <w:rsid w:val="00816401"/>
    <w:rsid w:val="00826F61"/>
    <w:rsid w:val="00832905"/>
    <w:rsid w:val="00843CA2"/>
    <w:rsid w:val="008729DC"/>
    <w:rsid w:val="008C649E"/>
    <w:rsid w:val="008D39DF"/>
    <w:rsid w:val="00910FDA"/>
    <w:rsid w:val="00925D81"/>
    <w:rsid w:val="00944640"/>
    <w:rsid w:val="00951645"/>
    <w:rsid w:val="009522A9"/>
    <w:rsid w:val="00953F8B"/>
    <w:rsid w:val="00962EF0"/>
    <w:rsid w:val="00964960"/>
    <w:rsid w:val="00970AAA"/>
    <w:rsid w:val="009842CD"/>
    <w:rsid w:val="00987FB7"/>
    <w:rsid w:val="009A27F1"/>
    <w:rsid w:val="009A34B3"/>
    <w:rsid w:val="009B6E66"/>
    <w:rsid w:val="009B73DD"/>
    <w:rsid w:val="009E35A5"/>
    <w:rsid w:val="009F52F9"/>
    <w:rsid w:val="009F62C8"/>
    <w:rsid w:val="00A027D7"/>
    <w:rsid w:val="00A102B8"/>
    <w:rsid w:val="00A112B5"/>
    <w:rsid w:val="00A21E71"/>
    <w:rsid w:val="00A23BF5"/>
    <w:rsid w:val="00A329F8"/>
    <w:rsid w:val="00A73FB8"/>
    <w:rsid w:val="00A75705"/>
    <w:rsid w:val="00A95066"/>
    <w:rsid w:val="00AA22CD"/>
    <w:rsid w:val="00AA4FBB"/>
    <w:rsid w:val="00AD7EAC"/>
    <w:rsid w:val="00AE05EE"/>
    <w:rsid w:val="00AF1B5E"/>
    <w:rsid w:val="00B00396"/>
    <w:rsid w:val="00B01BEC"/>
    <w:rsid w:val="00B077BA"/>
    <w:rsid w:val="00B12D38"/>
    <w:rsid w:val="00B14CE0"/>
    <w:rsid w:val="00B16BB1"/>
    <w:rsid w:val="00B21DA6"/>
    <w:rsid w:val="00B3711E"/>
    <w:rsid w:val="00B40FC1"/>
    <w:rsid w:val="00B46708"/>
    <w:rsid w:val="00B56B1D"/>
    <w:rsid w:val="00B74558"/>
    <w:rsid w:val="00B8147F"/>
    <w:rsid w:val="00BA1EBF"/>
    <w:rsid w:val="00BB461D"/>
    <w:rsid w:val="00BC54A0"/>
    <w:rsid w:val="00BE3CCE"/>
    <w:rsid w:val="00BE4B54"/>
    <w:rsid w:val="00C03050"/>
    <w:rsid w:val="00C04BA6"/>
    <w:rsid w:val="00C17F29"/>
    <w:rsid w:val="00C55E47"/>
    <w:rsid w:val="00C65000"/>
    <w:rsid w:val="00C67134"/>
    <w:rsid w:val="00C805FA"/>
    <w:rsid w:val="00C81738"/>
    <w:rsid w:val="00C97510"/>
    <w:rsid w:val="00CA2D14"/>
    <w:rsid w:val="00CA4674"/>
    <w:rsid w:val="00CD25D8"/>
    <w:rsid w:val="00D07827"/>
    <w:rsid w:val="00D14DFB"/>
    <w:rsid w:val="00D23300"/>
    <w:rsid w:val="00D2588D"/>
    <w:rsid w:val="00D2703D"/>
    <w:rsid w:val="00D37EEA"/>
    <w:rsid w:val="00D4054E"/>
    <w:rsid w:val="00D41CDF"/>
    <w:rsid w:val="00D45038"/>
    <w:rsid w:val="00D47B9B"/>
    <w:rsid w:val="00D53BE4"/>
    <w:rsid w:val="00D77577"/>
    <w:rsid w:val="00D9067E"/>
    <w:rsid w:val="00DA2DF9"/>
    <w:rsid w:val="00DB37AC"/>
    <w:rsid w:val="00DC2395"/>
    <w:rsid w:val="00DC2ADC"/>
    <w:rsid w:val="00DD664B"/>
    <w:rsid w:val="00DF1075"/>
    <w:rsid w:val="00E12BA3"/>
    <w:rsid w:val="00E17715"/>
    <w:rsid w:val="00E17A23"/>
    <w:rsid w:val="00E2199A"/>
    <w:rsid w:val="00E4201E"/>
    <w:rsid w:val="00E67ACF"/>
    <w:rsid w:val="00E86317"/>
    <w:rsid w:val="00E95434"/>
    <w:rsid w:val="00EA2E03"/>
    <w:rsid w:val="00EA3104"/>
    <w:rsid w:val="00EB1824"/>
    <w:rsid w:val="00EB4245"/>
    <w:rsid w:val="00ED007C"/>
    <w:rsid w:val="00ED0DBB"/>
    <w:rsid w:val="00EE0569"/>
    <w:rsid w:val="00EE118A"/>
    <w:rsid w:val="00F0152A"/>
    <w:rsid w:val="00F13775"/>
    <w:rsid w:val="00F21148"/>
    <w:rsid w:val="00F47AE8"/>
    <w:rsid w:val="00F55577"/>
    <w:rsid w:val="00F8405F"/>
    <w:rsid w:val="00F85C0F"/>
    <w:rsid w:val="00FA1E3F"/>
    <w:rsid w:val="00FD432B"/>
    <w:rsid w:val="00FD557B"/>
    <w:rsid w:val="00FE551B"/>
    <w:rsid w:val="00FE73C9"/>
    <w:rsid w:val="00FF6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4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E66"/>
    <w:pPr>
      <w:ind w:left="720"/>
      <w:contextualSpacing/>
    </w:pPr>
  </w:style>
  <w:style w:type="paragraph" w:styleId="NormalWeb">
    <w:name w:val="Normal (Web)"/>
    <w:basedOn w:val="Normal"/>
    <w:uiPriority w:val="99"/>
    <w:semiHidden/>
    <w:unhideWhenUsed/>
    <w:rsid w:val="00E177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3C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CCE"/>
    <w:rPr>
      <w:rFonts w:ascii="Tahoma" w:hAnsi="Tahoma" w:cs="Tahoma"/>
      <w:sz w:val="16"/>
      <w:szCs w:val="16"/>
    </w:rPr>
  </w:style>
  <w:style w:type="character" w:styleId="CommentReference">
    <w:name w:val="annotation reference"/>
    <w:basedOn w:val="DefaultParagraphFont"/>
    <w:uiPriority w:val="99"/>
    <w:semiHidden/>
    <w:unhideWhenUsed/>
    <w:rsid w:val="00C03050"/>
    <w:rPr>
      <w:sz w:val="18"/>
      <w:szCs w:val="18"/>
    </w:rPr>
  </w:style>
  <w:style w:type="paragraph" w:styleId="CommentText">
    <w:name w:val="annotation text"/>
    <w:basedOn w:val="Normal"/>
    <w:link w:val="CommentTextChar"/>
    <w:uiPriority w:val="99"/>
    <w:semiHidden/>
    <w:unhideWhenUsed/>
    <w:rsid w:val="00C03050"/>
    <w:pPr>
      <w:spacing w:line="240" w:lineRule="auto"/>
    </w:pPr>
    <w:rPr>
      <w:sz w:val="24"/>
      <w:szCs w:val="24"/>
    </w:rPr>
  </w:style>
  <w:style w:type="character" w:customStyle="1" w:styleId="CommentTextChar">
    <w:name w:val="Comment Text Char"/>
    <w:basedOn w:val="DefaultParagraphFont"/>
    <w:link w:val="CommentText"/>
    <w:uiPriority w:val="99"/>
    <w:semiHidden/>
    <w:rsid w:val="00C03050"/>
    <w:rPr>
      <w:sz w:val="24"/>
      <w:szCs w:val="24"/>
    </w:rPr>
  </w:style>
  <w:style w:type="paragraph" w:styleId="CommentSubject">
    <w:name w:val="annotation subject"/>
    <w:basedOn w:val="CommentText"/>
    <w:next w:val="CommentText"/>
    <w:link w:val="CommentSubjectChar"/>
    <w:uiPriority w:val="99"/>
    <w:semiHidden/>
    <w:unhideWhenUsed/>
    <w:rsid w:val="00C03050"/>
    <w:rPr>
      <w:b/>
      <w:bCs/>
      <w:sz w:val="20"/>
      <w:szCs w:val="20"/>
    </w:rPr>
  </w:style>
  <w:style w:type="character" w:customStyle="1" w:styleId="CommentSubjectChar">
    <w:name w:val="Comment Subject Char"/>
    <w:basedOn w:val="CommentTextChar"/>
    <w:link w:val="CommentSubject"/>
    <w:uiPriority w:val="99"/>
    <w:semiHidden/>
    <w:rsid w:val="00C03050"/>
    <w:rPr>
      <w:b/>
      <w:bCs/>
      <w:sz w:val="20"/>
      <w:szCs w:val="20"/>
    </w:rPr>
  </w:style>
  <w:style w:type="paragraph" w:styleId="Caption">
    <w:name w:val="caption"/>
    <w:basedOn w:val="Normal"/>
    <w:next w:val="Normal"/>
    <w:uiPriority w:val="35"/>
    <w:unhideWhenUsed/>
    <w:qFormat/>
    <w:rsid w:val="00A027D7"/>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27219A"/>
    <w:pPr>
      <w:tabs>
        <w:tab w:val="center" w:pos="4680"/>
        <w:tab w:val="right" w:pos="9360"/>
      </w:tabs>
      <w:spacing w:line="240" w:lineRule="auto"/>
    </w:pPr>
  </w:style>
  <w:style w:type="character" w:customStyle="1" w:styleId="HeaderChar">
    <w:name w:val="Header Char"/>
    <w:basedOn w:val="DefaultParagraphFont"/>
    <w:link w:val="Header"/>
    <w:uiPriority w:val="99"/>
    <w:rsid w:val="0027219A"/>
  </w:style>
  <w:style w:type="paragraph" w:styleId="Footer">
    <w:name w:val="footer"/>
    <w:basedOn w:val="Normal"/>
    <w:link w:val="FooterChar"/>
    <w:uiPriority w:val="99"/>
    <w:unhideWhenUsed/>
    <w:rsid w:val="0027219A"/>
    <w:pPr>
      <w:tabs>
        <w:tab w:val="center" w:pos="4680"/>
        <w:tab w:val="right" w:pos="9360"/>
      </w:tabs>
      <w:spacing w:line="240" w:lineRule="auto"/>
    </w:pPr>
  </w:style>
  <w:style w:type="character" w:customStyle="1" w:styleId="FooterChar">
    <w:name w:val="Footer Char"/>
    <w:basedOn w:val="DefaultParagraphFont"/>
    <w:link w:val="Footer"/>
    <w:uiPriority w:val="99"/>
    <w:rsid w:val="0027219A"/>
  </w:style>
  <w:style w:type="paragraph" w:styleId="PlainText">
    <w:name w:val="Plain Text"/>
    <w:basedOn w:val="Normal"/>
    <w:link w:val="PlainTextChar"/>
    <w:uiPriority w:val="99"/>
    <w:unhideWhenUsed/>
    <w:rsid w:val="00AE05EE"/>
    <w:pPr>
      <w:spacing w:line="240" w:lineRule="auto"/>
    </w:pPr>
    <w:rPr>
      <w:rFonts w:ascii="Calibri" w:hAnsi="Calibri" w:cs="Consolas"/>
      <w:szCs w:val="21"/>
    </w:rPr>
  </w:style>
  <w:style w:type="character" w:customStyle="1" w:styleId="PlainTextChar">
    <w:name w:val="Plain Text Char"/>
    <w:basedOn w:val="DefaultParagraphFont"/>
    <w:link w:val="PlainText"/>
    <w:uiPriority w:val="99"/>
    <w:rsid w:val="00AE05EE"/>
    <w:rPr>
      <w:rFonts w:ascii="Calibri" w:hAnsi="Calibri" w:cs="Consolas"/>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E66"/>
    <w:pPr>
      <w:ind w:left="720"/>
      <w:contextualSpacing/>
    </w:pPr>
  </w:style>
  <w:style w:type="paragraph" w:styleId="NormalWeb">
    <w:name w:val="Normal (Web)"/>
    <w:basedOn w:val="Normal"/>
    <w:uiPriority w:val="99"/>
    <w:semiHidden/>
    <w:unhideWhenUsed/>
    <w:rsid w:val="00E177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3C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CCE"/>
    <w:rPr>
      <w:rFonts w:ascii="Tahoma" w:hAnsi="Tahoma" w:cs="Tahoma"/>
      <w:sz w:val="16"/>
      <w:szCs w:val="16"/>
    </w:rPr>
  </w:style>
  <w:style w:type="character" w:styleId="CommentReference">
    <w:name w:val="annotation reference"/>
    <w:basedOn w:val="DefaultParagraphFont"/>
    <w:uiPriority w:val="99"/>
    <w:semiHidden/>
    <w:unhideWhenUsed/>
    <w:rsid w:val="00C03050"/>
    <w:rPr>
      <w:sz w:val="18"/>
      <w:szCs w:val="18"/>
    </w:rPr>
  </w:style>
  <w:style w:type="paragraph" w:styleId="CommentText">
    <w:name w:val="annotation text"/>
    <w:basedOn w:val="Normal"/>
    <w:link w:val="CommentTextChar"/>
    <w:uiPriority w:val="99"/>
    <w:semiHidden/>
    <w:unhideWhenUsed/>
    <w:rsid w:val="00C03050"/>
    <w:pPr>
      <w:spacing w:line="240" w:lineRule="auto"/>
    </w:pPr>
    <w:rPr>
      <w:sz w:val="24"/>
      <w:szCs w:val="24"/>
    </w:rPr>
  </w:style>
  <w:style w:type="character" w:customStyle="1" w:styleId="CommentTextChar">
    <w:name w:val="Comment Text Char"/>
    <w:basedOn w:val="DefaultParagraphFont"/>
    <w:link w:val="CommentText"/>
    <w:uiPriority w:val="99"/>
    <w:semiHidden/>
    <w:rsid w:val="00C03050"/>
    <w:rPr>
      <w:sz w:val="24"/>
      <w:szCs w:val="24"/>
    </w:rPr>
  </w:style>
  <w:style w:type="paragraph" w:styleId="CommentSubject">
    <w:name w:val="annotation subject"/>
    <w:basedOn w:val="CommentText"/>
    <w:next w:val="CommentText"/>
    <w:link w:val="CommentSubjectChar"/>
    <w:uiPriority w:val="99"/>
    <w:semiHidden/>
    <w:unhideWhenUsed/>
    <w:rsid w:val="00C03050"/>
    <w:rPr>
      <w:b/>
      <w:bCs/>
      <w:sz w:val="20"/>
      <w:szCs w:val="20"/>
    </w:rPr>
  </w:style>
  <w:style w:type="character" w:customStyle="1" w:styleId="CommentSubjectChar">
    <w:name w:val="Comment Subject Char"/>
    <w:basedOn w:val="CommentTextChar"/>
    <w:link w:val="CommentSubject"/>
    <w:uiPriority w:val="99"/>
    <w:semiHidden/>
    <w:rsid w:val="00C03050"/>
    <w:rPr>
      <w:b/>
      <w:bCs/>
      <w:sz w:val="20"/>
      <w:szCs w:val="20"/>
    </w:rPr>
  </w:style>
  <w:style w:type="paragraph" w:styleId="Caption">
    <w:name w:val="caption"/>
    <w:basedOn w:val="Normal"/>
    <w:next w:val="Normal"/>
    <w:uiPriority w:val="35"/>
    <w:unhideWhenUsed/>
    <w:qFormat/>
    <w:rsid w:val="00A027D7"/>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27219A"/>
    <w:pPr>
      <w:tabs>
        <w:tab w:val="center" w:pos="4680"/>
        <w:tab w:val="right" w:pos="9360"/>
      </w:tabs>
      <w:spacing w:line="240" w:lineRule="auto"/>
    </w:pPr>
  </w:style>
  <w:style w:type="character" w:customStyle="1" w:styleId="HeaderChar">
    <w:name w:val="Header Char"/>
    <w:basedOn w:val="DefaultParagraphFont"/>
    <w:link w:val="Header"/>
    <w:uiPriority w:val="99"/>
    <w:rsid w:val="0027219A"/>
  </w:style>
  <w:style w:type="paragraph" w:styleId="Footer">
    <w:name w:val="footer"/>
    <w:basedOn w:val="Normal"/>
    <w:link w:val="FooterChar"/>
    <w:uiPriority w:val="99"/>
    <w:unhideWhenUsed/>
    <w:rsid w:val="0027219A"/>
    <w:pPr>
      <w:tabs>
        <w:tab w:val="center" w:pos="4680"/>
        <w:tab w:val="right" w:pos="9360"/>
      </w:tabs>
      <w:spacing w:line="240" w:lineRule="auto"/>
    </w:pPr>
  </w:style>
  <w:style w:type="character" w:customStyle="1" w:styleId="FooterChar">
    <w:name w:val="Footer Char"/>
    <w:basedOn w:val="DefaultParagraphFont"/>
    <w:link w:val="Footer"/>
    <w:uiPriority w:val="99"/>
    <w:rsid w:val="0027219A"/>
  </w:style>
  <w:style w:type="paragraph" w:styleId="PlainText">
    <w:name w:val="Plain Text"/>
    <w:basedOn w:val="Normal"/>
    <w:link w:val="PlainTextChar"/>
    <w:uiPriority w:val="99"/>
    <w:unhideWhenUsed/>
    <w:rsid w:val="00AE05EE"/>
    <w:pPr>
      <w:spacing w:line="240" w:lineRule="auto"/>
    </w:pPr>
    <w:rPr>
      <w:rFonts w:ascii="Calibri" w:hAnsi="Calibri" w:cs="Consolas"/>
      <w:szCs w:val="21"/>
    </w:rPr>
  </w:style>
  <w:style w:type="character" w:customStyle="1" w:styleId="PlainTextChar">
    <w:name w:val="Plain Text Char"/>
    <w:basedOn w:val="DefaultParagraphFont"/>
    <w:link w:val="PlainText"/>
    <w:uiPriority w:val="99"/>
    <w:rsid w:val="00AE05EE"/>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0647">
      <w:bodyDiv w:val="1"/>
      <w:marLeft w:val="0"/>
      <w:marRight w:val="0"/>
      <w:marTop w:val="0"/>
      <w:marBottom w:val="0"/>
      <w:divBdr>
        <w:top w:val="none" w:sz="0" w:space="0" w:color="auto"/>
        <w:left w:val="none" w:sz="0" w:space="0" w:color="auto"/>
        <w:bottom w:val="none" w:sz="0" w:space="0" w:color="auto"/>
        <w:right w:val="none" w:sz="0" w:space="0" w:color="auto"/>
      </w:divBdr>
    </w:div>
    <w:div w:id="197813263">
      <w:bodyDiv w:val="1"/>
      <w:marLeft w:val="0"/>
      <w:marRight w:val="0"/>
      <w:marTop w:val="0"/>
      <w:marBottom w:val="0"/>
      <w:divBdr>
        <w:top w:val="none" w:sz="0" w:space="0" w:color="auto"/>
        <w:left w:val="none" w:sz="0" w:space="0" w:color="auto"/>
        <w:bottom w:val="none" w:sz="0" w:space="0" w:color="auto"/>
        <w:right w:val="none" w:sz="0" w:space="0" w:color="auto"/>
      </w:divBdr>
    </w:div>
    <w:div w:id="264113393">
      <w:bodyDiv w:val="1"/>
      <w:marLeft w:val="0"/>
      <w:marRight w:val="0"/>
      <w:marTop w:val="0"/>
      <w:marBottom w:val="0"/>
      <w:divBdr>
        <w:top w:val="none" w:sz="0" w:space="0" w:color="auto"/>
        <w:left w:val="none" w:sz="0" w:space="0" w:color="auto"/>
        <w:bottom w:val="none" w:sz="0" w:space="0" w:color="auto"/>
        <w:right w:val="none" w:sz="0" w:space="0" w:color="auto"/>
      </w:divBdr>
    </w:div>
    <w:div w:id="370306068">
      <w:bodyDiv w:val="1"/>
      <w:marLeft w:val="0"/>
      <w:marRight w:val="0"/>
      <w:marTop w:val="0"/>
      <w:marBottom w:val="0"/>
      <w:divBdr>
        <w:top w:val="none" w:sz="0" w:space="0" w:color="auto"/>
        <w:left w:val="none" w:sz="0" w:space="0" w:color="auto"/>
        <w:bottom w:val="none" w:sz="0" w:space="0" w:color="auto"/>
        <w:right w:val="none" w:sz="0" w:space="0" w:color="auto"/>
      </w:divBdr>
      <w:divsChild>
        <w:div w:id="388379699">
          <w:marLeft w:val="1166"/>
          <w:marRight w:val="0"/>
          <w:marTop w:val="58"/>
          <w:marBottom w:val="0"/>
          <w:divBdr>
            <w:top w:val="none" w:sz="0" w:space="0" w:color="auto"/>
            <w:left w:val="none" w:sz="0" w:space="0" w:color="auto"/>
            <w:bottom w:val="none" w:sz="0" w:space="0" w:color="auto"/>
            <w:right w:val="none" w:sz="0" w:space="0" w:color="auto"/>
          </w:divBdr>
        </w:div>
        <w:div w:id="1966353494">
          <w:marLeft w:val="1166"/>
          <w:marRight w:val="0"/>
          <w:marTop w:val="58"/>
          <w:marBottom w:val="0"/>
          <w:divBdr>
            <w:top w:val="none" w:sz="0" w:space="0" w:color="auto"/>
            <w:left w:val="none" w:sz="0" w:space="0" w:color="auto"/>
            <w:bottom w:val="none" w:sz="0" w:space="0" w:color="auto"/>
            <w:right w:val="none" w:sz="0" w:space="0" w:color="auto"/>
          </w:divBdr>
        </w:div>
        <w:div w:id="1399090165">
          <w:marLeft w:val="1166"/>
          <w:marRight w:val="0"/>
          <w:marTop w:val="58"/>
          <w:marBottom w:val="0"/>
          <w:divBdr>
            <w:top w:val="none" w:sz="0" w:space="0" w:color="auto"/>
            <w:left w:val="none" w:sz="0" w:space="0" w:color="auto"/>
            <w:bottom w:val="none" w:sz="0" w:space="0" w:color="auto"/>
            <w:right w:val="none" w:sz="0" w:space="0" w:color="auto"/>
          </w:divBdr>
        </w:div>
        <w:div w:id="559752534">
          <w:marLeft w:val="1166"/>
          <w:marRight w:val="0"/>
          <w:marTop w:val="58"/>
          <w:marBottom w:val="0"/>
          <w:divBdr>
            <w:top w:val="none" w:sz="0" w:space="0" w:color="auto"/>
            <w:left w:val="none" w:sz="0" w:space="0" w:color="auto"/>
            <w:bottom w:val="none" w:sz="0" w:space="0" w:color="auto"/>
            <w:right w:val="none" w:sz="0" w:space="0" w:color="auto"/>
          </w:divBdr>
        </w:div>
        <w:div w:id="2092654231">
          <w:marLeft w:val="1166"/>
          <w:marRight w:val="0"/>
          <w:marTop w:val="58"/>
          <w:marBottom w:val="0"/>
          <w:divBdr>
            <w:top w:val="none" w:sz="0" w:space="0" w:color="auto"/>
            <w:left w:val="none" w:sz="0" w:space="0" w:color="auto"/>
            <w:bottom w:val="none" w:sz="0" w:space="0" w:color="auto"/>
            <w:right w:val="none" w:sz="0" w:space="0" w:color="auto"/>
          </w:divBdr>
        </w:div>
        <w:div w:id="1988826672">
          <w:marLeft w:val="1166"/>
          <w:marRight w:val="0"/>
          <w:marTop w:val="58"/>
          <w:marBottom w:val="0"/>
          <w:divBdr>
            <w:top w:val="none" w:sz="0" w:space="0" w:color="auto"/>
            <w:left w:val="none" w:sz="0" w:space="0" w:color="auto"/>
            <w:bottom w:val="none" w:sz="0" w:space="0" w:color="auto"/>
            <w:right w:val="none" w:sz="0" w:space="0" w:color="auto"/>
          </w:divBdr>
        </w:div>
        <w:div w:id="676881072">
          <w:marLeft w:val="1166"/>
          <w:marRight w:val="0"/>
          <w:marTop w:val="58"/>
          <w:marBottom w:val="0"/>
          <w:divBdr>
            <w:top w:val="none" w:sz="0" w:space="0" w:color="auto"/>
            <w:left w:val="none" w:sz="0" w:space="0" w:color="auto"/>
            <w:bottom w:val="none" w:sz="0" w:space="0" w:color="auto"/>
            <w:right w:val="none" w:sz="0" w:space="0" w:color="auto"/>
          </w:divBdr>
        </w:div>
      </w:divsChild>
    </w:div>
    <w:div w:id="462843414">
      <w:bodyDiv w:val="1"/>
      <w:marLeft w:val="0"/>
      <w:marRight w:val="0"/>
      <w:marTop w:val="0"/>
      <w:marBottom w:val="0"/>
      <w:divBdr>
        <w:top w:val="none" w:sz="0" w:space="0" w:color="auto"/>
        <w:left w:val="none" w:sz="0" w:space="0" w:color="auto"/>
        <w:bottom w:val="none" w:sz="0" w:space="0" w:color="auto"/>
        <w:right w:val="none" w:sz="0" w:space="0" w:color="auto"/>
      </w:divBdr>
    </w:div>
    <w:div w:id="616067703">
      <w:bodyDiv w:val="1"/>
      <w:marLeft w:val="0"/>
      <w:marRight w:val="0"/>
      <w:marTop w:val="0"/>
      <w:marBottom w:val="0"/>
      <w:divBdr>
        <w:top w:val="none" w:sz="0" w:space="0" w:color="auto"/>
        <w:left w:val="none" w:sz="0" w:space="0" w:color="auto"/>
        <w:bottom w:val="none" w:sz="0" w:space="0" w:color="auto"/>
        <w:right w:val="none" w:sz="0" w:space="0" w:color="auto"/>
      </w:divBdr>
      <w:divsChild>
        <w:div w:id="1729299412">
          <w:marLeft w:val="1166"/>
          <w:marRight w:val="0"/>
          <w:marTop w:val="58"/>
          <w:marBottom w:val="0"/>
          <w:divBdr>
            <w:top w:val="none" w:sz="0" w:space="0" w:color="auto"/>
            <w:left w:val="none" w:sz="0" w:space="0" w:color="auto"/>
            <w:bottom w:val="none" w:sz="0" w:space="0" w:color="auto"/>
            <w:right w:val="none" w:sz="0" w:space="0" w:color="auto"/>
          </w:divBdr>
        </w:div>
        <w:div w:id="669411690">
          <w:marLeft w:val="1166"/>
          <w:marRight w:val="0"/>
          <w:marTop w:val="58"/>
          <w:marBottom w:val="0"/>
          <w:divBdr>
            <w:top w:val="none" w:sz="0" w:space="0" w:color="auto"/>
            <w:left w:val="none" w:sz="0" w:space="0" w:color="auto"/>
            <w:bottom w:val="none" w:sz="0" w:space="0" w:color="auto"/>
            <w:right w:val="none" w:sz="0" w:space="0" w:color="auto"/>
          </w:divBdr>
        </w:div>
        <w:div w:id="276134802">
          <w:marLeft w:val="1166"/>
          <w:marRight w:val="0"/>
          <w:marTop w:val="58"/>
          <w:marBottom w:val="0"/>
          <w:divBdr>
            <w:top w:val="none" w:sz="0" w:space="0" w:color="auto"/>
            <w:left w:val="none" w:sz="0" w:space="0" w:color="auto"/>
            <w:bottom w:val="none" w:sz="0" w:space="0" w:color="auto"/>
            <w:right w:val="none" w:sz="0" w:space="0" w:color="auto"/>
          </w:divBdr>
        </w:div>
        <w:div w:id="1768498193">
          <w:marLeft w:val="1166"/>
          <w:marRight w:val="0"/>
          <w:marTop w:val="58"/>
          <w:marBottom w:val="0"/>
          <w:divBdr>
            <w:top w:val="none" w:sz="0" w:space="0" w:color="auto"/>
            <w:left w:val="none" w:sz="0" w:space="0" w:color="auto"/>
            <w:bottom w:val="none" w:sz="0" w:space="0" w:color="auto"/>
            <w:right w:val="none" w:sz="0" w:space="0" w:color="auto"/>
          </w:divBdr>
        </w:div>
      </w:divsChild>
    </w:div>
    <w:div w:id="707147643">
      <w:bodyDiv w:val="1"/>
      <w:marLeft w:val="0"/>
      <w:marRight w:val="0"/>
      <w:marTop w:val="0"/>
      <w:marBottom w:val="0"/>
      <w:divBdr>
        <w:top w:val="none" w:sz="0" w:space="0" w:color="auto"/>
        <w:left w:val="none" w:sz="0" w:space="0" w:color="auto"/>
        <w:bottom w:val="none" w:sz="0" w:space="0" w:color="auto"/>
        <w:right w:val="none" w:sz="0" w:space="0" w:color="auto"/>
      </w:divBdr>
      <w:divsChild>
        <w:div w:id="1429471577">
          <w:marLeft w:val="547"/>
          <w:marRight w:val="0"/>
          <w:marTop w:val="96"/>
          <w:marBottom w:val="0"/>
          <w:divBdr>
            <w:top w:val="none" w:sz="0" w:space="0" w:color="auto"/>
            <w:left w:val="none" w:sz="0" w:space="0" w:color="auto"/>
            <w:bottom w:val="none" w:sz="0" w:space="0" w:color="auto"/>
            <w:right w:val="none" w:sz="0" w:space="0" w:color="auto"/>
          </w:divBdr>
        </w:div>
        <w:div w:id="1988439962">
          <w:marLeft w:val="547"/>
          <w:marRight w:val="0"/>
          <w:marTop w:val="96"/>
          <w:marBottom w:val="0"/>
          <w:divBdr>
            <w:top w:val="none" w:sz="0" w:space="0" w:color="auto"/>
            <w:left w:val="none" w:sz="0" w:space="0" w:color="auto"/>
            <w:bottom w:val="none" w:sz="0" w:space="0" w:color="auto"/>
            <w:right w:val="none" w:sz="0" w:space="0" w:color="auto"/>
          </w:divBdr>
        </w:div>
        <w:div w:id="1515723675">
          <w:marLeft w:val="547"/>
          <w:marRight w:val="0"/>
          <w:marTop w:val="96"/>
          <w:marBottom w:val="0"/>
          <w:divBdr>
            <w:top w:val="none" w:sz="0" w:space="0" w:color="auto"/>
            <w:left w:val="none" w:sz="0" w:space="0" w:color="auto"/>
            <w:bottom w:val="none" w:sz="0" w:space="0" w:color="auto"/>
            <w:right w:val="none" w:sz="0" w:space="0" w:color="auto"/>
          </w:divBdr>
        </w:div>
      </w:divsChild>
    </w:div>
    <w:div w:id="718020848">
      <w:bodyDiv w:val="1"/>
      <w:marLeft w:val="0"/>
      <w:marRight w:val="0"/>
      <w:marTop w:val="0"/>
      <w:marBottom w:val="0"/>
      <w:divBdr>
        <w:top w:val="none" w:sz="0" w:space="0" w:color="auto"/>
        <w:left w:val="none" w:sz="0" w:space="0" w:color="auto"/>
        <w:bottom w:val="none" w:sz="0" w:space="0" w:color="auto"/>
        <w:right w:val="none" w:sz="0" w:space="0" w:color="auto"/>
      </w:divBdr>
      <w:divsChild>
        <w:div w:id="881986556">
          <w:marLeft w:val="547"/>
          <w:marRight w:val="0"/>
          <w:marTop w:val="91"/>
          <w:marBottom w:val="0"/>
          <w:divBdr>
            <w:top w:val="none" w:sz="0" w:space="0" w:color="auto"/>
            <w:left w:val="none" w:sz="0" w:space="0" w:color="auto"/>
            <w:bottom w:val="none" w:sz="0" w:space="0" w:color="auto"/>
            <w:right w:val="none" w:sz="0" w:space="0" w:color="auto"/>
          </w:divBdr>
        </w:div>
        <w:div w:id="563418617">
          <w:marLeft w:val="547"/>
          <w:marRight w:val="0"/>
          <w:marTop w:val="91"/>
          <w:marBottom w:val="0"/>
          <w:divBdr>
            <w:top w:val="none" w:sz="0" w:space="0" w:color="auto"/>
            <w:left w:val="none" w:sz="0" w:space="0" w:color="auto"/>
            <w:bottom w:val="none" w:sz="0" w:space="0" w:color="auto"/>
            <w:right w:val="none" w:sz="0" w:space="0" w:color="auto"/>
          </w:divBdr>
        </w:div>
        <w:div w:id="313753520">
          <w:marLeft w:val="547"/>
          <w:marRight w:val="0"/>
          <w:marTop w:val="91"/>
          <w:marBottom w:val="0"/>
          <w:divBdr>
            <w:top w:val="none" w:sz="0" w:space="0" w:color="auto"/>
            <w:left w:val="none" w:sz="0" w:space="0" w:color="auto"/>
            <w:bottom w:val="none" w:sz="0" w:space="0" w:color="auto"/>
            <w:right w:val="none" w:sz="0" w:space="0" w:color="auto"/>
          </w:divBdr>
        </w:div>
      </w:divsChild>
    </w:div>
    <w:div w:id="776943776">
      <w:bodyDiv w:val="1"/>
      <w:marLeft w:val="0"/>
      <w:marRight w:val="0"/>
      <w:marTop w:val="0"/>
      <w:marBottom w:val="0"/>
      <w:divBdr>
        <w:top w:val="none" w:sz="0" w:space="0" w:color="auto"/>
        <w:left w:val="none" w:sz="0" w:space="0" w:color="auto"/>
        <w:bottom w:val="none" w:sz="0" w:space="0" w:color="auto"/>
        <w:right w:val="none" w:sz="0" w:space="0" w:color="auto"/>
      </w:divBdr>
      <w:divsChild>
        <w:div w:id="1596401807">
          <w:marLeft w:val="547"/>
          <w:marRight w:val="0"/>
          <w:marTop w:val="96"/>
          <w:marBottom w:val="0"/>
          <w:divBdr>
            <w:top w:val="none" w:sz="0" w:space="0" w:color="auto"/>
            <w:left w:val="none" w:sz="0" w:space="0" w:color="auto"/>
            <w:bottom w:val="none" w:sz="0" w:space="0" w:color="auto"/>
            <w:right w:val="none" w:sz="0" w:space="0" w:color="auto"/>
          </w:divBdr>
        </w:div>
        <w:div w:id="2055037785">
          <w:marLeft w:val="547"/>
          <w:marRight w:val="0"/>
          <w:marTop w:val="96"/>
          <w:marBottom w:val="0"/>
          <w:divBdr>
            <w:top w:val="none" w:sz="0" w:space="0" w:color="auto"/>
            <w:left w:val="none" w:sz="0" w:space="0" w:color="auto"/>
            <w:bottom w:val="none" w:sz="0" w:space="0" w:color="auto"/>
            <w:right w:val="none" w:sz="0" w:space="0" w:color="auto"/>
          </w:divBdr>
        </w:div>
        <w:div w:id="2124104189">
          <w:marLeft w:val="547"/>
          <w:marRight w:val="0"/>
          <w:marTop w:val="96"/>
          <w:marBottom w:val="0"/>
          <w:divBdr>
            <w:top w:val="none" w:sz="0" w:space="0" w:color="auto"/>
            <w:left w:val="none" w:sz="0" w:space="0" w:color="auto"/>
            <w:bottom w:val="none" w:sz="0" w:space="0" w:color="auto"/>
            <w:right w:val="none" w:sz="0" w:space="0" w:color="auto"/>
          </w:divBdr>
        </w:div>
      </w:divsChild>
    </w:div>
    <w:div w:id="829058726">
      <w:bodyDiv w:val="1"/>
      <w:marLeft w:val="0"/>
      <w:marRight w:val="0"/>
      <w:marTop w:val="0"/>
      <w:marBottom w:val="0"/>
      <w:divBdr>
        <w:top w:val="none" w:sz="0" w:space="0" w:color="auto"/>
        <w:left w:val="none" w:sz="0" w:space="0" w:color="auto"/>
        <w:bottom w:val="none" w:sz="0" w:space="0" w:color="auto"/>
        <w:right w:val="none" w:sz="0" w:space="0" w:color="auto"/>
      </w:divBdr>
      <w:divsChild>
        <w:div w:id="1707559943">
          <w:marLeft w:val="1166"/>
          <w:marRight w:val="0"/>
          <w:marTop w:val="58"/>
          <w:marBottom w:val="0"/>
          <w:divBdr>
            <w:top w:val="none" w:sz="0" w:space="0" w:color="auto"/>
            <w:left w:val="none" w:sz="0" w:space="0" w:color="auto"/>
            <w:bottom w:val="none" w:sz="0" w:space="0" w:color="auto"/>
            <w:right w:val="none" w:sz="0" w:space="0" w:color="auto"/>
          </w:divBdr>
        </w:div>
        <w:div w:id="1676496891">
          <w:marLeft w:val="1166"/>
          <w:marRight w:val="0"/>
          <w:marTop w:val="58"/>
          <w:marBottom w:val="0"/>
          <w:divBdr>
            <w:top w:val="none" w:sz="0" w:space="0" w:color="auto"/>
            <w:left w:val="none" w:sz="0" w:space="0" w:color="auto"/>
            <w:bottom w:val="none" w:sz="0" w:space="0" w:color="auto"/>
            <w:right w:val="none" w:sz="0" w:space="0" w:color="auto"/>
          </w:divBdr>
        </w:div>
        <w:div w:id="345520836">
          <w:marLeft w:val="1166"/>
          <w:marRight w:val="0"/>
          <w:marTop w:val="58"/>
          <w:marBottom w:val="0"/>
          <w:divBdr>
            <w:top w:val="none" w:sz="0" w:space="0" w:color="auto"/>
            <w:left w:val="none" w:sz="0" w:space="0" w:color="auto"/>
            <w:bottom w:val="none" w:sz="0" w:space="0" w:color="auto"/>
            <w:right w:val="none" w:sz="0" w:space="0" w:color="auto"/>
          </w:divBdr>
        </w:div>
        <w:div w:id="385569593">
          <w:marLeft w:val="1166"/>
          <w:marRight w:val="0"/>
          <w:marTop w:val="58"/>
          <w:marBottom w:val="0"/>
          <w:divBdr>
            <w:top w:val="none" w:sz="0" w:space="0" w:color="auto"/>
            <w:left w:val="none" w:sz="0" w:space="0" w:color="auto"/>
            <w:bottom w:val="none" w:sz="0" w:space="0" w:color="auto"/>
            <w:right w:val="none" w:sz="0" w:space="0" w:color="auto"/>
          </w:divBdr>
        </w:div>
        <w:div w:id="279411586">
          <w:marLeft w:val="1166"/>
          <w:marRight w:val="0"/>
          <w:marTop w:val="58"/>
          <w:marBottom w:val="0"/>
          <w:divBdr>
            <w:top w:val="none" w:sz="0" w:space="0" w:color="auto"/>
            <w:left w:val="none" w:sz="0" w:space="0" w:color="auto"/>
            <w:bottom w:val="none" w:sz="0" w:space="0" w:color="auto"/>
            <w:right w:val="none" w:sz="0" w:space="0" w:color="auto"/>
          </w:divBdr>
        </w:div>
        <w:div w:id="1021008376">
          <w:marLeft w:val="1166"/>
          <w:marRight w:val="0"/>
          <w:marTop w:val="58"/>
          <w:marBottom w:val="0"/>
          <w:divBdr>
            <w:top w:val="none" w:sz="0" w:space="0" w:color="auto"/>
            <w:left w:val="none" w:sz="0" w:space="0" w:color="auto"/>
            <w:bottom w:val="none" w:sz="0" w:space="0" w:color="auto"/>
            <w:right w:val="none" w:sz="0" w:space="0" w:color="auto"/>
          </w:divBdr>
        </w:div>
      </w:divsChild>
    </w:div>
    <w:div w:id="881790289">
      <w:bodyDiv w:val="1"/>
      <w:marLeft w:val="0"/>
      <w:marRight w:val="0"/>
      <w:marTop w:val="0"/>
      <w:marBottom w:val="0"/>
      <w:divBdr>
        <w:top w:val="none" w:sz="0" w:space="0" w:color="auto"/>
        <w:left w:val="none" w:sz="0" w:space="0" w:color="auto"/>
        <w:bottom w:val="none" w:sz="0" w:space="0" w:color="auto"/>
        <w:right w:val="none" w:sz="0" w:space="0" w:color="auto"/>
      </w:divBdr>
      <w:divsChild>
        <w:div w:id="344022416">
          <w:marLeft w:val="547"/>
          <w:marRight w:val="0"/>
          <w:marTop w:val="67"/>
          <w:marBottom w:val="0"/>
          <w:divBdr>
            <w:top w:val="none" w:sz="0" w:space="0" w:color="auto"/>
            <w:left w:val="none" w:sz="0" w:space="0" w:color="auto"/>
            <w:bottom w:val="none" w:sz="0" w:space="0" w:color="auto"/>
            <w:right w:val="none" w:sz="0" w:space="0" w:color="auto"/>
          </w:divBdr>
        </w:div>
        <w:div w:id="1551920003">
          <w:marLeft w:val="1166"/>
          <w:marRight w:val="0"/>
          <w:marTop w:val="58"/>
          <w:marBottom w:val="0"/>
          <w:divBdr>
            <w:top w:val="none" w:sz="0" w:space="0" w:color="auto"/>
            <w:left w:val="none" w:sz="0" w:space="0" w:color="auto"/>
            <w:bottom w:val="none" w:sz="0" w:space="0" w:color="auto"/>
            <w:right w:val="none" w:sz="0" w:space="0" w:color="auto"/>
          </w:divBdr>
        </w:div>
      </w:divsChild>
    </w:div>
    <w:div w:id="928200006">
      <w:bodyDiv w:val="1"/>
      <w:marLeft w:val="0"/>
      <w:marRight w:val="0"/>
      <w:marTop w:val="0"/>
      <w:marBottom w:val="0"/>
      <w:divBdr>
        <w:top w:val="none" w:sz="0" w:space="0" w:color="auto"/>
        <w:left w:val="none" w:sz="0" w:space="0" w:color="auto"/>
        <w:bottom w:val="none" w:sz="0" w:space="0" w:color="auto"/>
        <w:right w:val="none" w:sz="0" w:space="0" w:color="auto"/>
      </w:divBdr>
      <w:divsChild>
        <w:div w:id="906187860">
          <w:marLeft w:val="547"/>
          <w:marRight w:val="0"/>
          <w:marTop w:val="91"/>
          <w:marBottom w:val="0"/>
          <w:divBdr>
            <w:top w:val="none" w:sz="0" w:space="0" w:color="auto"/>
            <w:left w:val="none" w:sz="0" w:space="0" w:color="auto"/>
            <w:bottom w:val="none" w:sz="0" w:space="0" w:color="auto"/>
            <w:right w:val="none" w:sz="0" w:space="0" w:color="auto"/>
          </w:divBdr>
        </w:div>
        <w:div w:id="1165779115">
          <w:marLeft w:val="547"/>
          <w:marRight w:val="0"/>
          <w:marTop w:val="91"/>
          <w:marBottom w:val="0"/>
          <w:divBdr>
            <w:top w:val="none" w:sz="0" w:space="0" w:color="auto"/>
            <w:left w:val="none" w:sz="0" w:space="0" w:color="auto"/>
            <w:bottom w:val="none" w:sz="0" w:space="0" w:color="auto"/>
            <w:right w:val="none" w:sz="0" w:space="0" w:color="auto"/>
          </w:divBdr>
        </w:div>
      </w:divsChild>
    </w:div>
    <w:div w:id="969898499">
      <w:bodyDiv w:val="1"/>
      <w:marLeft w:val="0"/>
      <w:marRight w:val="0"/>
      <w:marTop w:val="0"/>
      <w:marBottom w:val="0"/>
      <w:divBdr>
        <w:top w:val="none" w:sz="0" w:space="0" w:color="auto"/>
        <w:left w:val="none" w:sz="0" w:space="0" w:color="auto"/>
        <w:bottom w:val="none" w:sz="0" w:space="0" w:color="auto"/>
        <w:right w:val="none" w:sz="0" w:space="0" w:color="auto"/>
      </w:divBdr>
      <w:divsChild>
        <w:div w:id="222178329">
          <w:marLeft w:val="1166"/>
          <w:marRight w:val="0"/>
          <w:marTop w:val="58"/>
          <w:marBottom w:val="0"/>
          <w:divBdr>
            <w:top w:val="none" w:sz="0" w:space="0" w:color="auto"/>
            <w:left w:val="none" w:sz="0" w:space="0" w:color="auto"/>
            <w:bottom w:val="none" w:sz="0" w:space="0" w:color="auto"/>
            <w:right w:val="none" w:sz="0" w:space="0" w:color="auto"/>
          </w:divBdr>
        </w:div>
        <w:div w:id="1158962287">
          <w:marLeft w:val="1166"/>
          <w:marRight w:val="0"/>
          <w:marTop w:val="58"/>
          <w:marBottom w:val="0"/>
          <w:divBdr>
            <w:top w:val="none" w:sz="0" w:space="0" w:color="auto"/>
            <w:left w:val="none" w:sz="0" w:space="0" w:color="auto"/>
            <w:bottom w:val="none" w:sz="0" w:space="0" w:color="auto"/>
            <w:right w:val="none" w:sz="0" w:space="0" w:color="auto"/>
          </w:divBdr>
        </w:div>
      </w:divsChild>
    </w:div>
    <w:div w:id="981156719">
      <w:bodyDiv w:val="1"/>
      <w:marLeft w:val="0"/>
      <w:marRight w:val="0"/>
      <w:marTop w:val="0"/>
      <w:marBottom w:val="0"/>
      <w:divBdr>
        <w:top w:val="none" w:sz="0" w:space="0" w:color="auto"/>
        <w:left w:val="none" w:sz="0" w:space="0" w:color="auto"/>
        <w:bottom w:val="none" w:sz="0" w:space="0" w:color="auto"/>
        <w:right w:val="none" w:sz="0" w:space="0" w:color="auto"/>
      </w:divBdr>
      <w:divsChild>
        <w:div w:id="1976719382">
          <w:marLeft w:val="547"/>
          <w:marRight w:val="0"/>
          <w:marTop w:val="96"/>
          <w:marBottom w:val="0"/>
          <w:divBdr>
            <w:top w:val="none" w:sz="0" w:space="0" w:color="auto"/>
            <w:left w:val="none" w:sz="0" w:space="0" w:color="auto"/>
            <w:bottom w:val="none" w:sz="0" w:space="0" w:color="auto"/>
            <w:right w:val="none" w:sz="0" w:space="0" w:color="auto"/>
          </w:divBdr>
        </w:div>
        <w:div w:id="656765041">
          <w:marLeft w:val="547"/>
          <w:marRight w:val="0"/>
          <w:marTop w:val="96"/>
          <w:marBottom w:val="0"/>
          <w:divBdr>
            <w:top w:val="none" w:sz="0" w:space="0" w:color="auto"/>
            <w:left w:val="none" w:sz="0" w:space="0" w:color="auto"/>
            <w:bottom w:val="none" w:sz="0" w:space="0" w:color="auto"/>
            <w:right w:val="none" w:sz="0" w:space="0" w:color="auto"/>
          </w:divBdr>
        </w:div>
      </w:divsChild>
    </w:div>
    <w:div w:id="1047485329">
      <w:bodyDiv w:val="1"/>
      <w:marLeft w:val="0"/>
      <w:marRight w:val="0"/>
      <w:marTop w:val="0"/>
      <w:marBottom w:val="0"/>
      <w:divBdr>
        <w:top w:val="none" w:sz="0" w:space="0" w:color="auto"/>
        <w:left w:val="none" w:sz="0" w:space="0" w:color="auto"/>
        <w:bottom w:val="none" w:sz="0" w:space="0" w:color="auto"/>
        <w:right w:val="none" w:sz="0" w:space="0" w:color="auto"/>
      </w:divBdr>
      <w:divsChild>
        <w:div w:id="155270725">
          <w:marLeft w:val="1166"/>
          <w:marRight w:val="0"/>
          <w:marTop w:val="58"/>
          <w:marBottom w:val="0"/>
          <w:divBdr>
            <w:top w:val="none" w:sz="0" w:space="0" w:color="auto"/>
            <w:left w:val="none" w:sz="0" w:space="0" w:color="auto"/>
            <w:bottom w:val="none" w:sz="0" w:space="0" w:color="auto"/>
            <w:right w:val="none" w:sz="0" w:space="0" w:color="auto"/>
          </w:divBdr>
        </w:div>
        <w:div w:id="130295108">
          <w:marLeft w:val="1166"/>
          <w:marRight w:val="0"/>
          <w:marTop w:val="58"/>
          <w:marBottom w:val="0"/>
          <w:divBdr>
            <w:top w:val="none" w:sz="0" w:space="0" w:color="auto"/>
            <w:left w:val="none" w:sz="0" w:space="0" w:color="auto"/>
            <w:bottom w:val="none" w:sz="0" w:space="0" w:color="auto"/>
            <w:right w:val="none" w:sz="0" w:space="0" w:color="auto"/>
          </w:divBdr>
        </w:div>
      </w:divsChild>
    </w:div>
    <w:div w:id="1118724247">
      <w:bodyDiv w:val="1"/>
      <w:marLeft w:val="0"/>
      <w:marRight w:val="0"/>
      <w:marTop w:val="0"/>
      <w:marBottom w:val="0"/>
      <w:divBdr>
        <w:top w:val="none" w:sz="0" w:space="0" w:color="auto"/>
        <w:left w:val="none" w:sz="0" w:space="0" w:color="auto"/>
        <w:bottom w:val="none" w:sz="0" w:space="0" w:color="auto"/>
        <w:right w:val="none" w:sz="0" w:space="0" w:color="auto"/>
      </w:divBdr>
    </w:div>
    <w:div w:id="1218083267">
      <w:bodyDiv w:val="1"/>
      <w:marLeft w:val="0"/>
      <w:marRight w:val="0"/>
      <w:marTop w:val="0"/>
      <w:marBottom w:val="0"/>
      <w:divBdr>
        <w:top w:val="none" w:sz="0" w:space="0" w:color="auto"/>
        <w:left w:val="none" w:sz="0" w:space="0" w:color="auto"/>
        <w:bottom w:val="none" w:sz="0" w:space="0" w:color="auto"/>
        <w:right w:val="none" w:sz="0" w:space="0" w:color="auto"/>
      </w:divBdr>
    </w:div>
    <w:div w:id="1318919367">
      <w:bodyDiv w:val="1"/>
      <w:marLeft w:val="0"/>
      <w:marRight w:val="0"/>
      <w:marTop w:val="0"/>
      <w:marBottom w:val="0"/>
      <w:divBdr>
        <w:top w:val="none" w:sz="0" w:space="0" w:color="auto"/>
        <w:left w:val="none" w:sz="0" w:space="0" w:color="auto"/>
        <w:bottom w:val="none" w:sz="0" w:space="0" w:color="auto"/>
        <w:right w:val="none" w:sz="0" w:space="0" w:color="auto"/>
      </w:divBdr>
      <w:divsChild>
        <w:div w:id="889150916">
          <w:marLeft w:val="0"/>
          <w:marRight w:val="0"/>
          <w:marTop w:val="0"/>
          <w:marBottom w:val="0"/>
          <w:divBdr>
            <w:top w:val="none" w:sz="0" w:space="0" w:color="auto"/>
            <w:left w:val="none" w:sz="0" w:space="0" w:color="auto"/>
            <w:bottom w:val="none" w:sz="0" w:space="0" w:color="auto"/>
            <w:right w:val="none" w:sz="0" w:space="0" w:color="auto"/>
          </w:divBdr>
        </w:div>
        <w:div w:id="1300260469">
          <w:marLeft w:val="0"/>
          <w:marRight w:val="0"/>
          <w:marTop w:val="0"/>
          <w:marBottom w:val="0"/>
          <w:divBdr>
            <w:top w:val="none" w:sz="0" w:space="0" w:color="auto"/>
            <w:left w:val="none" w:sz="0" w:space="0" w:color="auto"/>
            <w:bottom w:val="none" w:sz="0" w:space="0" w:color="auto"/>
            <w:right w:val="none" w:sz="0" w:space="0" w:color="auto"/>
          </w:divBdr>
        </w:div>
      </w:divsChild>
    </w:div>
    <w:div w:id="1328365899">
      <w:bodyDiv w:val="1"/>
      <w:marLeft w:val="0"/>
      <w:marRight w:val="0"/>
      <w:marTop w:val="0"/>
      <w:marBottom w:val="0"/>
      <w:divBdr>
        <w:top w:val="none" w:sz="0" w:space="0" w:color="auto"/>
        <w:left w:val="none" w:sz="0" w:space="0" w:color="auto"/>
        <w:bottom w:val="none" w:sz="0" w:space="0" w:color="auto"/>
        <w:right w:val="none" w:sz="0" w:space="0" w:color="auto"/>
      </w:divBdr>
      <w:divsChild>
        <w:div w:id="313141573">
          <w:marLeft w:val="1166"/>
          <w:marRight w:val="0"/>
          <w:marTop w:val="58"/>
          <w:marBottom w:val="0"/>
          <w:divBdr>
            <w:top w:val="none" w:sz="0" w:space="0" w:color="auto"/>
            <w:left w:val="none" w:sz="0" w:space="0" w:color="auto"/>
            <w:bottom w:val="none" w:sz="0" w:space="0" w:color="auto"/>
            <w:right w:val="none" w:sz="0" w:space="0" w:color="auto"/>
          </w:divBdr>
        </w:div>
        <w:div w:id="1822041705">
          <w:marLeft w:val="1166"/>
          <w:marRight w:val="0"/>
          <w:marTop w:val="58"/>
          <w:marBottom w:val="0"/>
          <w:divBdr>
            <w:top w:val="none" w:sz="0" w:space="0" w:color="auto"/>
            <w:left w:val="none" w:sz="0" w:space="0" w:color="auto"/>
            <w:bottom w:val="none" w:sz="0" w:space="0" w:color="auto"/>
            <w:right w:val="none" w:sz="0" w:space="0" w:color="auto"/>
          </w:divBdr>
        </w:div>
        <w:div w:id="307982360">
          <w:marLeft w:val="1166"/>
          <w:marRight w:val="0"/>
          <w:marTop w:val="58"/>
          <w:marBottom w:val="0"/>
          <w:divBdr>
            <w:top w:val="none" w:sz="0" w:space="0" w:color="auto"/>
            <w:left w:val="none" w:sz="0" w:space="0" w:color="auto"/>
            <w:bottom w:val="none" w:sz="0" w:space="0" w:color="auto"/>
            <w:right w:val="none" w:sz="0" w:space="0" w:color="auto"/>
          </w:divBdr>
        </w:div>
        <w:div w:id="581911598">
          <w:marLeft w:val="1166"/>
          <w:marRight w:val="0"/>
          <w:marTop w:val="58"/>
          <w:marBottom w:val="0"/>
          <w:divBdr>
            <w:top w:val="none" w:sz="0" w:space="0" w:color="auto"/>
            <w:left w:val="none" w:sz="0" w:space="0" w:color="auto"/>
            <w:bottom w:val="none" w:sz="0" w:space="0" w:color="auto"/>
            <w:right w:val="none" w:sz="0" w:space="0" w:color="auto"/>
          </w:divBdr>
        </w:div>
        <w:div w:id="1650086008">
          <w:marLeft w:val="1166"/>
          <w:marRight w:val="0"/>
          <w:marTop w:val="58"/>
          <w:marBottom w:val="0"/>
          <w:divBdr>
            <w:top w:val="none" w:sz="0" w:space="0" w:color="auto"/>
            <w:left w:val="none" w:sz="0" w:space="0" w:color="auto"/>
            <w:bottom w:val="none" w:sz="0" w:space="0" w:color="auto"/>
            <w:right w:val="none" w:sz="0" w:space="0" w:color="auto"/>
          </w:divBdr>
        </w:div>
        <w:div w:id="659651549">
          <w:marLeft w:val="1166"/>
          <w:marRight w:val="0"/>
          <w:marTop w:val="58"/>
          <w:marBottom w:val="0"/>
          <w:divBdr>
            <w:top w:val="none" w:sz="0" w:space="0" w:color="auto"/>
            <w:left w:val="none" w:sz="0" w:space="0" w:color="auto"/>
            <w:bottom w:val="none" w:sz="0" w:space="0" w:color="auto"/>
            <w:right w:val="none" w:sz="0" w:space="0" w:color="auto"/>
          </w:divBdr>
        </w:div>
        <w:div w:id="309024479">
          <w:marLeft w:val="1166"/>
          <w:marRight w:val="0"/>
          <w:marTop w:val="58"/>
          <w:marBottom w:val="0"/>
          <w:divBdr>
            <w:top w:val="none" w:sz="0" w:space="0" w:color="auto"/>
            <w:left w:val="none" w:sz="0" w:space="0" w:color="auto"/>
            <w:bottom w:val="none" w:sz="0" w:space="0" w:color="auto"/>
            <w:right w:val="none" w:sz="0" w:space="0" w:color="auto"/>
          </w:divBdr>
        </w:div>
      </w:divsChild>
    </w:div>
    <w:div w:id="1585871159">
      <w:bodyDiv w:val="1"/>
      <w:marLeft w:val="0"/>
      <w:marRight w:val="0"/>
      <w:marTop w:val="0"/>
      <w:marBottom w:val="0"/>
      <w:divBdr>
        <w:top w:val="none" w:sz="0" w:space="0" w:color="auto"/>
        <w:left w:val="none" w:sz="0" w:space="0" w:color="auto"/>
        <w:bottom w:val="none" w:sz="0" w:space="0" w:color="auto"/>
        <w:right w:val="none" w:sz="0" w:space="0" w:color="auto"/>
      </w:divBdr>
    </w:div>
    <w:div w:id="1641349640">
      <w:bodyDiv w:val="1"/>
      <w:marLeft w:val="0"/>
      <w:marRight w:val="0"/>
      <w:marTop w:val="0"/>
      <w:marBottom w:val="0"/>
      <w:divBdr>
        <w:top w:val="none" w:sz="0" w:space="0" w:color="auto"/>
        <w:left w:val="none" w:sz="0" w:space="0" w:color="auto"/>
        <w:bottom w:val="none" w:sz="0" w:space="0" w:color="auto"/>
        <w:right w:val="none" w:sz="0" w:space="0" w:color="auto"/>
      </w:divBdr>
    </w:div>
    <w:div w:id="1651013450">
      <w:bodyDiv w:val="1"/>
      <w:marLeft w:val="0"/>
      <w:marRight w:val="0"/>
      <w:marTop w:val="0"/>
      <w:marBottom w:val="0"/>
      <w:divBdr>
        <w:top w:val="none" w:sz="0" w:space="0" w:color="auto"/>
        <w:left w:val="none" w:sz="0" w:space="0" w:color="auto"/>
        <w:bottom w:val="none" w:sz="0" w:space="0" w:color="auto"/>
        <w:right w:val="none" w:sz="0" w:space="0" w:color="auto"/>
      </w:divBdr>
    </w:div>
    <w:div w:id="1716156131">
      <w:bodyDiv w:val="1"/>
      <w:marLeft w:val="0"/>
      <w:marRight w:val="0"/>
      <w:marTop w:val="0"/>
      <w:marBottom w:val="0"/>
      <w:divBdr>
        <w:top w:val="none" w:sz="0" w:space="0" w:color="auto"/>
        <w:left w:val="none" w:sz="0" w:space="0" w:color="auto"/>
        <w:bottom w:val="none" w:sz="0" w:space="0" w:color="auto"/>
        <w:right w:val="none" w:sz="0" w:space="0" w:color="auto"/>
      </w:divBdr>
    </w:div>
    <w:div w:id="1717856334">
      <w:bodyDiv w:val="1"/>
      <w:marLeft w:val="0"/>
      <w:marRight w:val="0"/>
      <w:marTop w:val="0"/>
      <w:marBottom w:val="0"/>
      <w:divBdr>
        <w:top w:val="none" w:sz="0" w:space="0" w:color="auto"/>
        <w:left w:val="none" w:sz="0" w:space="0" w:color="auto"/>
        <w:bottom w:val="none" w:sz="0" w:space="0" w:color="auto"/>
        <w:right w:val="none" w:sz="0" w:space="0" w:color="auto"/>
      </w:divBdr>
    </w:div>
    <w:div w:id="1758865336">
      <w:bodyDiv w:val="1"/>
      <w:marLeft w:val="0"/>
      <w:marRight w:val="0"/>
      <w:marTop w:val="0"/>
      <w:marBottom w:val="0"/>
      <w:divBdr>
        <w:top w:val="none" w:sz="0" w:space="0" w:color="auto"/>
        <w:left w:val="none" w:sz="0" w:space="0" w:color="auto"/>
        <w:bottom w:val="none" w:sz="0" w:space="0" w:color="auto"/>
        <w:right w:val="none" w:sz="0" w:space="0" w:color="auto"/>
      </w:divBdr>
    </w:div>
    <w:div w:id="1837960586">
      <w:bodyDiv w:val="1"/>
      <w:marLeft w:val="0"/>
      <w:marRight w:val="0"/>
      <w:marTop w:val="0"/>
      <w:marBottom w:val="0"/>
      <w:divBdr>
        <w:top w:val="none" w:sz="0" w:space="0" w:color="auto"/>
        <w:left w:val="none" w:sz="0" w:space="0" w:color="auto"/>
        <w:bottom w:val="none" w:sz="0" w:space="0" w:color="auto"/>
        <w:right w:val="none" w:sz="0" w:space="0" w:color="auto"/>
      </w:divBdr>
      <w:divsChild>
        <w:div w:id="1560248206">
          <w:marLeft w:val="1166"/>
          <w:marRight w:val="0"/>
          <w:marTop w:val="58"/>
          <w:marBottom w:val="0"/>
          <w:divBdr>
            <w:top w:val="none" w:sz="0" w:space="0" w:color="auto"/>
            <w:left w:val="none" w:sz="0" w:space="0" w:color="auto"/>
            <w:bottom w:val="none" w:sz="0" w:space="0" w:color="auto"/>
            <w:right w:val="none" w:sz="0" w:space="0" w:color="auto"/>
          </w:divBdr>
        </w:div>
        <w:div w:id="1296302513">
          <w:marLeft w:val="1166"/>
          <w:marRight w:val="0"/>
          <w:marTop w:val="58"/>
          <w:marBottom w:val="0"/>
          <w:divBdr>
            <w:top w:val="none" w:sz="0" w:space="0" w:color="auto"/>
            <w:left w:val="none" w:sz="0" w:space="0" w:color="auto"/>
            <w:bottom w:val="none" w:sz="0" w:space="0" w:color="auto"/>
            <w:right w:val="none" w:sz="0" w:space="0" w:color="auto"/>
          </w:divBdr>
        </w:div>
      </w:divsChild>
    </w:div>
    <w:div w:id="1910263726">
      <w:bodyDiv w:val="1"/>
      <w:marLeft w:val="0"/>
      <w:marRight w:val="0"/>
      <w:marTop w:val="0"/>
      <w:marBottom w:val="0"/>
      <w:divBdr>
        <w:top w:val="none" w:sz="0" w:space="0" w:color="auto"/>
        <w:left w:val="none" w:sz="0" w:space="0" w:color="auto"/>
        <w:bottom w:val="none" w:sz="0" w:space="0" w:color="auto"/>
        <w:right w:val="none" w:sz="0" w:space="0" w:color="auto"/>
      </w:divBdr>
    </w:div>
    <w:div w:id="214237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EA7A7-B48C-F14E-9C87-29292E5D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5835</Words>
  <Characters>33266</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Samson Tu</cp:lastModifiedBy>
  <cp:revision>4</cp:revision>
  <dcterms:created xsi:type="dcterms:W3CDTF">2015-12-09T01:07:00Z</dcterms:created>
  <dcterms:modified xsi:type="dcterms:W3CDTF">2015-12-09T17:59:00Z</dcterms:modified>
</cp:coreProperties>
</file>